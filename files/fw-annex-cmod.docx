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D45B7" w14:textId="77777777" w:rsidR="00E71982" w:rsidRPr="003307FE" w:rsidRDefault="00E71982" w:rsidP="00042D6C">
      <w:pPr>
        <w:jc w:val="both"/>
        <w:rPr>
          <w:sz w:val="24"/>
          <w:szCs w:val="24"/>
        </w:rPr>
      </w:pPr>
    </w:p>
    <w:p w14:paraId="63384A94" w14:textId="77777777" w:rsidR="00E71982" w:rsidRPr="003307FE" w:rsidRDefault="00E71982" w:rsidP="00042D6C">
      <w:pPr>
        <w:jc w:val="both"/>
        <w:rPr>
          <w:sz w:val="24"/>
          <w:szCs w:val="24"/>
        </w:rPr>
      </w:pPr>
    </w:p>
    <w:p w14:paraId="01920C73" w14:textId="77777777" w:rsidR="00E71982" w:rsidRPr="003307FE" w:rsidRDefault="00E71982" w:rsidP="00042D6C">
      <w:pPr>
        <w:jc w:val="both"/>
        <w:rPr>
          <w:sz w:val="24"/>
          <w:szCs w:val="24"/>
        </w:rPr>
      </w:pPr>
    </w:p>
    <w:p w14:paraId="5AF454D8" w14:textId="77777777" w:rsidR="00E71982" w:rsidRPr="003307FE" w:rsidRDefault="00E71982" w:rsidP="00042D6C">
      <w:pPr>
        <w:jc w:val="both"/>
        <w:rPr>
          <w:sz w:val="24"/>
          <w:szCs w:val="24"/>
        </w:rPr>
      </w:pPr>
    </w:p>
    <w:p w14:paraId="6A67BDBB" w14:textId="77777777" w:rsidR="00E71982" w:rsidRPr="003307FE" w:rsidRDefault="00E71982" w:rsidP="00042D6C">
      <w:pPr>
        <w:jc w:val="both"/>
        <w:rPr>
          <w:sz w:val="24"/>
          <w:szCs w:val="24"/>
        </w:rPr>
      </w:pPr>
    </w:p>
    <w:p w14:paraId="3230620A" w14:textId="77777777" w:rsidR="00E113BF" w:rsidRDefault="00E113BF" w:rsidP="00E113BF">
      <w:pPr>
        <w:jc w:val="both"/>
        <w:rPr>
          <w:b/>
          <w:sz w:val="24"/>
          <w:szCs w:val="24"/>
          <w:u w:val="single"/>
        </w:rPr>
      </w:pPr>
    </w:p>
    <w:p w14:paraId="052DDE45" w14:textId="77777777" w:rsidR="00E113BF" w:rsidRPr="006D0245" w:rsidRDefault="00E113BF" w:rsidP="00E113BF">
      <w:pPr>
        <w:jc w:val="both"/>
        <w:rPr>
          <w:b/>
          <w:sz w:val="24"/>
          <w:szCs w:val="24"/>
          <w:u w:val="single"/>
        </w:rPr>
      </w:pPr>
      <w:r w:rsidRPr="006D0245">
        <w:rPr>
          <w:b/>
          <w:sz w:val="24"/>
          <w:szCs w:val="24"/>
          <w:u w:val="single"/>
        </w:rPr>
        <w:t xml:space="preserve">Annex A - For </w:t>
      </w:r>
      <w:r>
        <w:rPr>
          <w:b/>
          <w:sz w:val="24"/>
          <w:szCs w:val="24"/>
          <w:u w:val="single"/>
        </w:rPr>
        <w:t xml:space="preserve">foreign employees on </w:t>
      </w:r>
      <w:r w:rsidRPr="006D0245">
        <w:rPr>
          <w:b/>
          <w:sz w:val="24"/>
          <w:szCs w:val="24"/>
          <w:u w:val="single"/>
        </w:rPr>
        <w:t>Stay-Home Notice</w:t>
      </w:r>
      <w:r>
        <w:rPr>
          <w:b/>
          <w:sz w:val="24"/>
          <w:szCs w:val="24"/>
          <w:u w:val="single"/>
        </w:rPr>
        <w:t xml:space="preserve"> (SHN)</w:t>
      </w:r>
    </w:p>
    <w:p w14:paraId="079FAE23" w14:textId="77777777" w:rsidR="003307FE" w:rsidRPr="003307FE" w:rsidRDefault="003307FE" w:rsidP="00042D6C">
      <w:pPr>
        <w:jc w:val="both"/>
        <w:rPr>
          <w:sz w:val="24"/>
          <w:szCs w:val="24"/>
        </w:rPr>
      </w:pPr>
    </w:p>
    <w:p w14:paraId="13E82160" w14:textId="77777777" w:rsidR="003307FE" w:rsidRPr="003307FE" w:rsidRDefault="003307FE" w:rsidP="00042D6C">
      <w:pPr>
        <w:ind w:left="720"/>
        <w:jc w:val="both"/>
        <w:rPr>
          <w:b/>
          <w:sz w:val="24"/>
          <w:szCs w:val="24"/>
          <w:u w:val="single"/>
        </w:rPr>
      </w:pPr>
      <w:r w:rsidRPr="003307FE">
        <w:rPr>
          <w:b/>
          <w:sz w:val="24"/>
          <w:szCs w:val="24"/>
          <w:u w:val="single"/>
        </w:rPr>
        <w:t>CONDITIONS FOR FOREIGN EMPLOYEES PLACED ON STAY-HOME NOTICE (</w:t>
      </w:r>
      <w:r>
        <w:rPr>
          <w:b/>
          <w:sz w:val="24"/>
          <w:szCs w:val="24"/>
          <w:u w:val="single"/>
        </w:rPr>
        <w:t>“</w:t>
      </w:r>
      <w:r w:rsidRPr="003307FE">
        <w:rPr>
          <w:b/>
          <w:sz w:val="24"/>
          <w:szCs w:val="24"/>
          <w:u w:val="single"/>
        </w:rPr>
        <w:t>SHN</w:t>
      </w:r>
      <w:r>
        <w:rPr>
          <w:b/>
          <w:sz w:val="24"/>
          <w:szCs w:val="24"/>
          <w:u w:val="single"/>
        </w:rPr>
        <w:t>”</w:t>
      </w:r>
      <w:r w:rsidRPr="003307FE">
        <w:rPr>
          <w:b/>
          <w:sz w:val="24"/>
          <w:szCs w:val="24"/>
          <w:u w:val="single"/>
        </w:rPr>
        <w:t>)</w:t>
      </w:r>
    </w:p>
    <w:p w14:paraId="4B551D3E" w14:textId="77777777" w:rsidR="003307FE" w:rsidRPr="003307FE" w:rsidRDefault="003307FE" w:rsidP="00042D6C">
      <w:pPr>
        <w:ind w:left="720"/>
        <w:jc w:val="both"/>
        <w:rPr>
          <w:sz w:val="24"/>
          <w:szCs w:val="24"/>
        </w:rPr>
      </w:pPr>
    </w:p>
    <w:p w14:paraId="1B4FA44C" w14:textId="4AB74ED4" w:rsidR="003307FE" w:rsidRPr="003307FE" w:rsidRDefault="00E113BF" w:rsidP="00042D6C">
      <w:pPr>
        <w:ind w:left="720" w:firstLine="720"/>
        <w:jc w:val="both"/>
        <w:rPr>
          <w:sz w:val="24"/>
          <w:szCs w:val="24"/>
        </w:rPr>
      </w:pPr>
      <w:r>
        <w:rPr>
          <w:sz w:val="24"/>
          <w:szCs w:val="24"/>
        </w:rPr>
        <w:t xml:space="preserve">Under </w:t>
      </w:r>
      <w:r w:rsidR="003307FE" w:rsidRPr="003307FE">
        <w:rPr>
          <w:sz w:val="24"/>
          <w:szCs w:val="24"/>
        </w:rPr>
        <w:t>section 7(4A) of the Employment of Foreign Manpower Act (</w:t>
      </w:r>
      <w:r w:rsidR="003307FE">
        <w:rPr>
          <w:b/>
          <w:sz w:val="24"/>
          <w:szCs w:val="24"/>
        </w:rPr>
        <w:t>“</w:t>
      </w:r>
      <w:r w:rsidR="003307FE" w:rsidRPr="003307FE">
        <w:rPr>
          <w:b/>
          <w:sz w:val="24"/>
          <w:szCs w:val="24"/>
        </w:rPr>
        <w:t>EFMA</w:t>
      </w:r>
      <w:r w:rsidR="003307FE">
        <w:rPr>
          <w:b/>
          <w:sz w:val="24"/>
          <w:szCs w:val="24"/>
        </w:rPr>
        <w:t>”</w:t>
      </w:r>
      <w:r w:rsidR="003307FE" w:rsidRPr="003307FE">
        <w:rPr>
          <w:sz w:val="24"/>
          <w:szCs w:val="24"/>
        </w:rPr>
        <w:t xml:space="preserve">), the following additional conditions are imposed on you, a foreign employee issued with a Work Permit, </w:t>
      </w:r>
      <w:r w:rsidR="00746BDF">
        <w:rPr>
          <w:sz w:val="24"/>
          <w:szCs w:val="24"/>
        </w:rPr>
        <w:t xml:space="preserve">Training Work Permit, </w:t>
      </w:r>
      <w:r w:rsidR="003307FE" w:rsidRPr="003307FE">
        <w:rPr>
          <w:sz w:val="24"/>
          <w:szCs w:val="24"/>
        </w:rPr>
        <w:t xml:space="preserve">S Pass, Employment Pass, </w:t>
      </w:r>
      <w:proofErr w:type="spellStart"/>
      <w:r w:rsidR="003307FE" w:rsidRPr="003307FE">
        <w:rPr>
          <w:sz w:val="24"/>
          <w:szCs w:val="24"/>
        </w:rPr>
        <w:t>Personalised</w:t>
      </w:r>
      <w:proofErr w:type="spellEnd"/>
      <w:r w:rsidR="003307FE" w:rsidRPr="003307FE">
        <w:rPr>
          <w:sz w:val="24"/>
          <w:szCs w:val="24"/>
        </w:rPr>
        <w:t xml:space="preserve"> Employment Pass, </w:t>
      </w:r>
      <w:proofErr w:type="spellStart"/>
      <w:r w:rsidR="003307FE" w:rsidRPr="003307FE">
        <w:rPr>
          <w:sz w:val="24"/>
          <w:szCs w:val="24"/>
        </w:rPr>
        <w:t>EntrePass</w:t>
      </w:r>
      <w:proofErr w:type="spellEnd"/>
      <w:r w:rsidR="003307FE" w:rsidRPr="003307FE">
        <w:rPr>
          <w:sz w:val="24"/>
          <w:szCs w:val="24"/>
        </w:rPr>
        <w:t>, Letter of Consent or In-</w:t>
      </w:r>
      <w:proofErr w:type="gramStart"/>
      <w:r w:rsidR="003307FE" w:rsidRPr="003307FE">
        <w:rPr>
          <w:sz w:val="24"/>
          <w:szCs w:val="24"/>
        </w:rPr>
        <w:t>Principle</w:t>
      </w:r>
      <w:proofErr w:type="gramEnd"/>
      <w:r w:rsidR="003307FE" w:rsidRPr="003307FE">
        <w:rPr>
          <w:sz w:val="24"/>
          <w:szCs w:val="24"/>
        </w:rPr>
        <w:t xml:space="preserve"> Approval.</w:t>
      </w:r>
    </w:p>
    <w:p w14:paraId="595ECA1B" w14:textId="77777777" w:rsidR="003307FE" w:rsidRPr="003307FE" w:rsidRDefault="003307FE" w:rsidP="00042D6C">
      <w:pPr>
        <w:ind w:left="720"/>
        <w:jc w:val="both"/>
        <w:rPr>
          <w:sz w:val="24"/>
          <w:szCs w:val="24"/>
        </w:rPr>
      </w:pPr>
    </w:p>
    <w:p w14:paraId="247C4720" w14:textId="77777777" w:rsidR="003307FE" w:rsidRPr="003307FE" w:rsidRDefault="003307FE" w:rsidP="00042D6C">
      <w:pPr>
        <w:pStyle w:val="ListParagraph"/>
        <w:numPr>
          <w:ilvl w:val="0"/>
          <w:numId w:val="4"/>
        </w:numPr>
        <w:ind w:left="709" w:firstLine="0"/>
        <w:jc w:val="both"/>
        <w:rPr>
          <w:rFonts w:ascii="Times New Roman" w:hAnsi="Times New Roman" w:cs="Times New Roman"/>
          <w:sz w:val="24"/>
          <w:szCs w:val="24"/>
        </w:rPr>
      </w:pPr>
      <w:r w:rsidRPr="003307FE">
        <w:rPr>
          <w:rFonts w:ascii="Times New Roman" w:hAnsi="Times New Roman" w:cs="Times New Roman"/>
          <w:sz w:val="24"/>
          <w:szCs w:val="24"/>
        </w:rPr>
        <w:t>The Government of Singapore will not hesitate to take enforcement measures against the employers or foreign employees who give false information or do not comply with the requirements in this letter, including taking criminal proceedings, revocation of work passes and withdrawal of work pass privileges.</w:t>
      </w:r>
    </w:p>
    <w:p w14:paraId="4EC15DE2" w14:textId="77777777" w:rsidR="003307FE" w:rsidRPr="003307FE" w:rsidRDefault="003307FE" w:rsidP="00042D6C">
      <w:pPr>
        <w:ind w:left="720"/>
        <w:jc w:val="both"/>
        <w:rPr>
          <w:sz w:val="24"/>
          <w:szCs w:val="24"/>
        </w:rPr>
      </w:pPr>
    </w:p>
    <w:p w14:paraId="6B3B76F9" w14:textId="343A43A7" w:rsidR="003307FE" w:rsidRPr="003307FE" w:rsidRDefault="003307FE" w:rsidP="00042D6C">
      <w:pPr>
        <w:pStyle w:val="ListParagraph"/>
        <w:numPr>
          <w:ilvl w:val="0"/>
          <w:numId w:val="4"/>
        </w:numPr>
        <w:ind w:left="709" w:firstLine="0"/>
        <w:jc w:val="both"/>
        <w:rPr>
          <w:rFonts w:ascii="Times New Roman" w:hAnsi="Times New Roman" w:cs="Times New Roman"/>
          <w:sz w:val="24"/>
          <w:szCs w:val="24"/>
        </w:rPr>
      </w:pPr>
      <w:r w:rsidRPr="003307FE">
        <w:rPr>
          <w:rFonts w:ascii="Times New Roman" w:hAnsi="Times New Roman" w:cs="Times New Roman"/>
          <w:sz w:val="24"/>
          <w:szCs w:val="24"/>
        </w:rPr>
        <w:t>All terms used in the additional conditions to be complied by the foreign employee (below) have the same meaning as defined in the EFMA and its subsidiary legislation.</w:t>
      </w:r>
    </w:p>
    <w:p w14:paraId="6350206C" w14:textId="77777777" w:rsidR="003307FE" w:rsidRPr="003307FE" w:rsidRDefault="003307FE" w:rsidP="00042D6C">
      <w:pPr>
        <w:ind w:left="720"/>
        <w:jc w:val="both"/>
        <w:rPr>
          <w:sz w:val="24"/>
          <w:szCs w:val="24"/>
        </w:rPr>
      </w:pPr>
    </w:p>
    <w:p w14:paraId="13F8B3B7" w14:textId="75580629" w:rsidR="003307FE" w:rsidRPr="003307FE" w:rsidRDefault="003307FE" w:rsidP="00042D6C">
      <w:pPr>
        <w:ind w:left="720"/>
        <w:jc w:val="both"/>
        <w:rPr>
          <w:b/>
          <w:sz w:val="24"/>
          <w:szCs w:val="24"/>
        </w:rPr>
      </w:pPr>
      <w:r w:rsidRPr="003307FE">
        <w:rPr>
          <w:b/>
          <w:sz w:val="24"/>
          <w:szCs w:val="24"/>
        </w:rPr>
        <w:t xml:space="preserve">ADDITIONAL CONDITIONS OF WORK PASS FOR THE IMPOSITION OF STAY-HOME NOTICE TO BE COMPLIED WITH BY FOREIGN EMPLOYEE ISSUED WITH WORK PERMIT, </w:t>
      </w:r>
      <w:r w:rsidR="00746BDF">
        <w:rPr>
          <w:b/>
          <w:sz w:val="24"/>
          <w:szCs w:val="24"/>
        </w:rPr>
        <w:t xml:space="preserve">TRAINING </w:t>
      </w:r>
      <w:r w:rsidR="00746BDF" w:rsidRPr="004D7EAB">
        <w:rPr>
          <w:b/>
          <w:sz w:val="24"/>
          <w:szCs w:val="24"/>
        </w:rPr>
        <w:t>WORK PERMIT</w:t>
      </w:r>
      <w:r w:rsidR="00746BDF">
        <w:rPr>
          <w:b/>
          <w:sz w:val="24"/>
          <w:szCs w:val="24"/>
        </w:rPr>
        <w:t xml:space="preserve">, </w:t>
      </w:r>
      <w:r w:rsidRPr="003307FE">
        <w:rPr>
          <w:b/>
          <w:sz w:val="24"/>
          <w:szCs w:val="24"/>
        </w:rPr>
        <w:t>S PASS, EMPLOYMENT PASS, PERSONALISED EMPLOYMENT PASS, ENTREPASS, LETTER OF CONSENT OR IN-</w:t>
      </w:r>
      <w:proofErr w:type="gramStart"/>
      <w:r w:rsidRPr="003307FE">
        <w:rPr>
          <w:b/>
          <w:sz w:val="24"/>
          <w:szCs w:val="24"/>
        </w:rPr>
        <w:t>PRINCIPLE</w:t>
      </w:r>
      <w:proofErr w:type="gramEnd"/>
      <w:r w:rsidRPr="003307FE">
        <w:rPr>
          <w:b/>
          <w:sz w:val="24"/>
          <w:szCs w:val="24"/>
        </w:rPr>
        <w:t xml:space="preserve"> APPROVAL</w:t>
      </w:r>
    </w:p>
    <w:p w14:paraId="47133D36" w14:textId="77777777" w:rsidR="003307FE" w:rsidRPr="003307FE" w:rsidRDefault="003307FE" w:rsidP="00042D6C">
      <w:pPr>
        <w:ind w:left="720"/>
        <w:jc w:val="both"/>
        <w:rPr>
          <w:sz w:val="24"/>
          <w:szCs w:val="24"/>
        </w:rPr>
      </w:pPr>
    </w:p>
    <w:p w14:paraId="48201044" w14:textId="77777777" w:rsidR="003307FE" w:rsidRPr="003307FE" w:rsidRDefault="003307FE" w:rsidP="00042D6C">
      <w:pPr>
        <w:pStyle w:val="ListParagraph"/>
        <w:numPr>
          <w:ilvl w:val="0"/>
          <w:numId w:val="2"/>
        </w:numPr>
        <w:spacing w:after="160" w:line="252" w:lineRule="auto"/>
        <w:ind w:left="1418" w:hanging="698"/>
        <w:jc w:val="both"/>
        <w:rPr>
          <w:rFonts w:ascii="Times New Roman" w:hAnsi="Times New Roman" w:cs="Times New Roman"/>
          <w:sz w:val="24"/>
          <w:szCs w:val="24"/>
        </w:rPr>
      </w:pPr>
      <w:r w:rsidRPr="003307FE">
        <w:rPr>
          <w:rFonts w:ascii="Times New Roman" w:hAnsi="Times New Roman" w:cs="Times New Roman"/>
          <w:sz w:val="24"/>
          <w:szCs w:val="24"/>
        </w:rPr>
        <w:t>The foreign employee shall comply with the SHN period which will commence with immediate effect from the time it is issued to the foreign employee on arrival and will be effective from that day until:</w:t>
      </w:r>
    </w:p>
    <w:p w14:paraId="111CDDC4" w14:textId="0449D9A9" w:rsidR="003307FE" w:rsidRPr="003307FE" w:rsidRDefault="003307FE" w:rsidP="00042D6C">
      <w:pPr>
        <w:pStyle w:val="ListParagraph"/>
        <w:numPr>
          <w:ilvl w:val="2"/>
          <w:numId w:val="2"/>
        </w:numPr>
        <w:spacing w:after="160" w:line="252" w:lineRule="auto"/>
        <w:ind w:left="2449" w:hanging="322"/>
        <w:jc w:val="both"/>
        <w:rPr>
          <w:rFonts w:ascii="Times New Roman" w:hAnsi="Times New Roman" w:cs="Times New Roman"/>
          <w:sz w:val="24"/>
          <w:szCs w:val="24"/>
        </w:rPr>
      </w:pPr>
      <w:r w:rsidRPr="003307FE">
        <w:rPr>
          <w:rFonts w:ascii="Times New Roman" w:hAnsi="Times New Roman" w:cs="Times New Roman"/>
          <w:sz w:val="24"/>
          <w:szCs w:val="24"/>
        </w:rPr>
        <w:t>1</w:t>
      </w:r>
      <w:ins w:id="0" w:author="Sharon SAM (MOM)" w:date="2021-10-08T07:12:00Z">
        <w:r w:rsidR="00B765E4">
          <w:rPr>
            <w:rFonts w:ascii="Times New Roman" w:hAnsi="Times New Roman" w:cs="Times New Roman"/>
            <w:sz w:val="24"/>
            <w:szCs w:val="24"/>
          </w:rPr>
          <w:t>0</w:t>
        </w:r>
      </w:ins>
      <w:del w:id="1" w:author="Sharon SAM (MOM)" w:date="2021-10-08T07:12:00Z">
        <w:r w:rsidRPr="003307FE" w:rsidDel="00B765E4">
          <w:rPr>
            <w:rFonts w:ascii="Times New Roman" w:hAnsi="Times New Roman" w:cs="Times New Roman"/>
            <w:sz w:val="24"/>
            <w:szCs w:val="24"/>
          </w:rPr>
          <w:delText>4</w:delText>
        </w:r>
      </w:del>
      <w:r w:rsidRPr="003307FE">
        <w:rPr>
          <w:rFonts w:ascii="Times New Roman" w:hAnsi="Times New Roman" w:cs="Times New Roman"/>
          <w:sz w:val="24"/>
          <w:szCs w:val="24"/>
        </w:rPr>
        <w:t xml:space="preserve"> days subsequent thereafter, and will end at 12 noon on the 1</w:t>
      </w:r>
      <w:ins w:id="2" w:author="Sharon SAM (MOM)" w:date="2021-10-08T07:12:00Z">
        <w:r w:rsidR="00B765E4">
          <w:rPr>
            <w:rFonts w:ascii="Times New Roman" w:hAnsi="Times New Roman" w:cs="Times New Roman"/>
            <w:sz w:val="24"/>
            <w:szCs w:val="24"/>
          </w:rPr>
          <w:t>1</w:t>
        </w:r>
      </w:ins>
      <w:del w:id="3" w:author="Sharon SAM (MOM)" w:date="2021-10-08T07:12:00Z">
        <w:r w:rsidRPr="003307FE" w:rsidDel="00B765E4">
          <w:rPr>
            <w:rFonts w:ascii="Times New Roman" w:hAnsi="Times New Roman" w:cs="Times New Roman"/>
            <w:sz w:val="24"/>
            <w:szCs w:val="24"/>
          </w:rPr>
          <w:delText>5</w:delText>
        </w:r>
      </w:del>
      <w:r w:rsidRPr="003307FE">
        <w:rPr>
          <w:rFonts w:ascii="Times New Roman" w:hAnsi="Times New Roman" w:cs="Times New Roman"/>
          <w:sz w:val="24"/>
          <w:szCs w:val="24"/>
          <w:vertAlign w:val="superscript"/>
        </w:rPr>
        <w:t>th</w:t>
      </w:r>
      <w:r w:rsidRPr="003307FE">
        <w:rPr>
          <w:rFonts w:ascii="Times New Roman" w:hAnsi="Times New Roman" w:cs="Times New Roman"/>
          <w:sz w:val="24"/>
          <w:szCs w:val="24"/>
        </w:rPr>
        <w:t xml:space="preserve"> </w:t>
      </w:r>
      <w:proofErr w:type="gramStart"/>
      <w:r w:rsidRPr="003307FE">
        <w:rPr>
          <w:rFonts w:ascii="Times New Roman" w:hAnsi="Times New Roman" w:cs="Times New Roman"/>
          <w:sz w:val="24"/>
          <w:szCs w:val="24"/>
        </w:rPr>
        <w:t>day;</w:t>
      </w:r>
      <w:proofErr w:type="gramEnd"/>
      <w:r w:rsidRPr="003307FE">
        <w:rPr>
          <w:rFonts w:ascii="Times New Roman" w:hAnsi="Times New Roman" w:cs="Times New Roman"/>
          <w:sz w:val="24"/>
          <w:szCs w:val="24"/>
        </w:rPr>
        <w:t xml:space="preserve"> or</w:t>
      </w:r>
    </w:p>
    <w:p w14:paraId="1B74729C" w14:textId="77777777" w:rsidR="003307FE" w:rsidRPr="003307FE" w:rsidRDefault="003307FE" w:rsidP="00042D6C">
      <w:pPr>
        <w:pStyle w:val="ListParagraph"/>
        <w:numPr>
          <w:ilvl w:val="2"/>
          <w:numId w:val="2"/>
        </w:numPr>
        <w:spacing w:after="160" w:line="252" w:lineRule="auto"/>
        <w:ind w:left="2449" w:hanging="322"/>
        <w:jc w:val="both"/>
        <w:rPr>
          <w:rFonts w:ascii="Times New Roman" w:hAnsi="Times New Roman" w:cs="Times New Roman"/>
          <w:sz w:val="24"/>
          <w:szCs w:val="24"/>
        </w:rPr>
      </w:pPr>
      <w:r w:rsidRPr="003307FE">
        <w:rPr>
          <w:rFonts w:ascii="Times New Roman" w:hAnsi="Times New Roman" w:cs="Times New Roman"/>
          <w:sz w:val="24"/>
          <w:szCs w:val="24"/>
        </w:rPr>
        <w:t>until the results of the COVID-19 test are notified to the foreign employee, whereupon the SHN period will end immediately,</w:t>
      </w:r>
    </w:p>
    <w:p w14:paraId="5D5D8C4F" w14:textId="77777777" w:rsidR="003307FE" w:rsidRPr="003307FE" w:rsidRDefault="003307FE" w:rsidP="00042D6C">
      <w:pPr>
        <w:pStyle w:val="ListParagraph"/>
        <w:spacing w:after="160" w:line="252" w:lineRule="auto"/>
        <w:ind w:left="2449"/>
        <w:jc w:val="both"/>
        <w:rPr>
          <w:rFonts w:ascii="Times New Roman" w:hAnsi="Times New Roman" w:cs="Times New Roman"/>
          <w:sz w:val="24"/>
          <w:szCs w:val="24"/>
        </w:rPr>
      </w:pPr>
    </w:p>
    <w:p w14:paraId="68DC9108" w14:textId="77777777" w:rsidR="003307FE" w:rsidRPr="003307FE" w:rsidRDefault="003307FE" w:rsidP="00042D6C">
      <w:pPr>
        <w:pStyle w:val="ListParagraph"/>
        <w:spacing w:after="160" w:line="252" w:lineRule="auto"/>
        <w:ind w:left="1418"/>
        <w:jc w:val="both"/>
        <w:rPr>
          <w:rFonts w:ascii="Times New Roman" w:hAnsi="Times New Roman" w:cs="Times New Roman"/>
          <w:sz w:val="24"/>
          <w:szCs w:val="24"/>
        </w:rPr>
      </w:pPr>
      <w:r w:rsidRPr="003307FE">
        <w:rPr>
          <w:rFonts w:ascii="Times New Roman" w:hAnsi="Times New Roman" w:cs="Times New Roman"/>
          <w:sz w:val="24"/>
          <w:szCs w:val="24"/>
        </w:rPr>
        <w:t>whichever is later.</w:t>
      </w:r>
    </w:p>
    <w:p w14:paraId="70B4D40B" w14:textId="77777777" w:rsidR="003307FE" w:rsidRPr="003307FE" w:rsidRDefault="003307FE" w:rsidP="00042D6C">
      <w:pPr>
        <w:pStyle w:val="ListParagraph"/>
        <w:ind w:left="1080"/>
        <w:jc w:val="both"/>
        <w:rPr>
          <w:rFonts w:ascii="Times New Roman" w:hAnsi="Times New Roman" w:cs="Times New Roman"/>
          <w:sz w:val="24"/>
          <w:szCs w:val="24"/>
        </w:rPr>
      </w:pPr>
    </w:p>
    <w:p w14:paraId="643798AA" w14:textId="182A757B" w:rsidR="003307FE" w:rsidRPr="003307FE" w:rsidRDefault="003307FE" w:rsidP="00042D6C">
      <w:pPr>
        <w:pStyle w:val="ListParagraph"/>
        <w:numPr>
          <w:ilvl w:val="0"/>
          <w:numId w:val="2"/>
        </w:numPr>
        <w:spacing w:after="160" w:line="252" w:lineRule="auto"/>
        <w:ind w:left="1418" w:hanging="698"/>
        <w:jc w:val="both"/>
        <w:rPr>
          <w:rFonts w:ascii="Times New Roman" w:hAnsi="Times New Roman" w:cs="Times New Roman"/>
          <w:sz w:val="24"/>
          <w:szCs w:val="24"/>
        </w:rPr>
      </w:pPr>
      <w:r w:rsidRPr="003307FE">
        <w:rPr>
          <w:rFonts w:ascii="Times New Roman" w:hAnsi="Times New Roman" w:cs="Times New Roman"/>
          <w:sz w:val="24"/>
          <w:szCs w:val="24"/>
        </w:rPr>
        <w:t xml:space="preserve">The foreign employee shall be issued with an electronic monitoring device at the checkpoints after they have cleared immigration. </w:t>
      </w:r>
      <w:proofErr w:type="spellStart"/>
      <w:r w:rsidRPr="003307FE">
        <w:rPr>
          <w:rFonts w:ascii="Times New Roman" w:hAnsi="Times New Roman" w:cs="Times New Roman"/>
          <w:sz w:val="24"/>
          <w:szCs w:val="24"/>
        </w:rPr>
        <w:t>He/</w:t>
      </w:r>
      <w:r w:rsidR="00E113BF">
        <w:rPr>
          <w:rFonts w:ascii="Times New Roman" w:hAnsi="Times New Roman" w:cs="Times New Roman"/>
          <w:sz w:val="24"/>
          <w:szCs w:val="24"/>
        </w:rPr>
        <w:t>S</w:t>
      </w:r>
      <w:r w:rsidRPr="003307FE">
        <w:rPr>
          <w:rFonts w:ascii="Times New Roman" w:hAnsi="Times New Roman" w:cs="Times New Roman"/>
          <w:sz w:val="24"/>
          <w:szCs w:val="24"/>
        </w:rPr>
        <w:t>he</w:t>
      </w:r>
      <w:proofErr w:type="spellEnd"/>
      <w:r w:rsidRPr="003307FE">
        <w:rPr>
          <w:rFonts w:ascii="Times New Roman" w:hAnsi="Times New Roman" w:cs="Times New Roman"/>
          <w:sz w:val="24"/>
          <w:szCs w:val="24"/>
        </w:rPr>
        <w:t xml:space="preserve"> shall don the device on his/her wrist and ensure that it remains charged for SHN surveillance during the entire SHN period. </w:t>
      </w:r>
      <w:proofErr w:type="spellStart"/>
      <w:r w:rsidRPr="003307FE">
        <w:rPr>
          <w:rFonts w:ascii="Times New Roman" w:hAnsi="Times New Roman" w:cs="Times New Roman"/>
          <w:sz w:val="24"/>
          <w:szCs w:val="24"/>
        </w:rPr>
        <w:t>He/</w:t>
      </w:r>
      <w:r w:rsidR="00E113BF">
        <w:rPr>
          <w:rFonts w:ascii="Times New Roman" w:hAnsi="Times New Roman" w:cs="Times New Roman"/>
          <w:sz w:val="24"/>
          <w:szCs w:val="24"/>
        </w:rPr>
        <w:t>S</w:t>
      </w:r>
      <w:r w:rsidRPr="003307FE">
        <w:rPr>
          <w:rFonts w:ascii="Times New Roman" w:hAnsi="Times New Roman" w:cs="Times New Roman"/>
          <w:sz w:val="24"/>
          <w:szCs w:val="24"/>
        </w:rPr>
        <w:t>he</w:t>
      </w:r>
      <w:proofErr w:type="spellEnd"/>
      <w:r w:rsidRPr="003307FE">
        <w:rPr>
          <w:rFonts w:ascii="Times New Roman" w:hAnsi="Times New Roman" w:cs="Times New Roman"/>
          <w:sz w:val="24"/>
          <w:szCs w:val="24"/>
        </w:rPr>
        <w:t xml:space="preserve"> must not tamper or cause any damage to the device. Otherwise, an alert will be sent to the authority for immediate investigation.</w:t>
      </w:r>
    </w:p>
    <w:p w14:paraId="43E89689" w14:textId="77777777" w:rsidR="003307FE" w:rsidRPr="003307FE" w:rsidRDefault="003307FE" w:rsidP="00042D6C">
      <w:pPr>
        <w:pStyle w:val="ListParagraph"/>
        <w:spacing w:after="160" w:line="252" w:lineRule="auto"/>
        <w:ind w:left="1418"/>
        <w:jc w:val="both"/>
        <w:rPr>
          <w:rFonts w:ascii="Times New Roman" w:hAnsi="Times New Roman" w:cs="Times New Roman"/>
          <w:sz w:val="24"/>
          <w:szCs w:val="24"/>
        </w:rPr>
      </w:pPr>
    </w:p>
    <w:p w14:paraId="4CE3EB5F" w14:textId="2FE9AD6D" w:rsidR="003307FE" w:rsidRPr="003307FE" w:rsidRDefault="003307FE" w:rsidP="00042D6C">
      <w:pPr>
        <w:pStyle w:val="ListParagraph"/>
        <w:numPr>
          <w:ilvl w:val="0"/>
          <w:numId w:val="2"/>
        </w:numPr>
        <w:spacing w:after="160" w:line="252" w:lineRule="auto"/>
        <w:ind w:left="1418" w:hanging="698"/>
        <w:jc w:val="both"/>
        <w:rPr>
          <w:rFonts w:ascii="Times New Roman" w:hAnsi="Times New Roman" w:cs="Times New Roman"/>
          <w:sz w:val="24"/>
          <w:szCs w:val="24"/>
        </w:rPr>
      </w:pPr>
      <w:r w:rsidRPr="003307FE">
        <w:rPr>
          <w:rFonts w:ascii="Times New Roman" w:hAnsi="Times New Roman" w:cs="Times New Roman"/>
          <w:sz w:val="24"/>
          <w:szCs w:val="24"/>
        </w:rPr>
        <w:t xml:space="preserve">The foreign employee must use the service provider listed in </w:t>
      </w:r>
      <w:r w:rsidRPr="003307FE">
        <w:rPr>
          <w:rFonts w:ascii="Times New Roman" w:hAnsi="Times New Roman" w:cs="Times New Roman"/>
          <w:b/>
          <w:bCs/>
          <w:sz w:val="24"/>
          <w:szCs w:val="24"/>
        </w:rPr>
        <w:t xml:space="preserve">Annex </w:t>
      </w:r>
      <w:r w:rsidR="00276A6F">
        <w:rPr>
          <w:rFonts w:ascii="Times New Roman" w:hAnsi="Times New Roman" w:cs="Times New Roman"/>
          <w:b/>
          <w:bCs/>
          <w:sz w:val="24"/>
          <w:szCs w:val="24"/>
        </w:rPr>
        <w:t>F</w:t>
      </w:r>
      <w:r w:rsidRPr="003307FE">
        <w:rPr>
          <w:rFonts w:ascii="Times New Roman" w:hAnsi="Times New Roman" w:cs="Times New Roman"/>
          <w:sz w:val="24"/>
          <w:szCs w:val="24"/>
        </w:rPr>
        <w:t xml:space="preserve"> to travel from the airport (or other place of disembarkation) directly to the SHN residence stated in </w:t>
      </w:r>
      <w:r w:rsidR="00E113BF">
        <w:rPr>
          <w:rFonts w:ascii="Times New Roman" w:hAnsi="Times New Roman" w:cs="Times New Roman"/>
          <w:sz w:val="24"/>
          <w:szCs w:val="24"/>
        </w:rPr>
        <w:t>the entry</w:t>
      </w:r>
      <w:r w:rsidR="00E113BF" w:rsidRPr="003307FE">
        <w:rPr>
          <w:rFonts w:ascii="Times New Roman" w:hAnsi="Times New Roman" w:cs="Times New Roman"/>
          <w:sz w:val="24"/>
          <w:szCs w:val="24"/>
        </w:rPr>
        <w:t xml:space="preserve"> </w:t>
      </w:r>
      <w:r w:rsidRPr="003307FE">
        <w:rPr>
          <w:rFonts w:ascii="Times New Roman" w:hAnsi="Times New Roman" w:cs="Times New Roman"/>
          <w:sz w:val="24"/>
          <w:szCs w:val="24"/>
        </w:rPr>
        <w:t xml:space="preserve">approval letter. The foreign employee must identify </w:t>
      </w:r>
      <w:r w:rsidRPr="003307FE">
        <w:rPr>
          <w:rFonts w:ascii="Times New Roman" w:hAnsi="Times New Roman" w:cs="Times New Roman"/>
          <w:sz w:val="24"/>
          <w:szCs w:val="24"/>
        </w:rPr>
        <w:lastRenderedPageBreak/>
        <w:t xml:space="preserve">himself/herself as a person on SHN when making the booking and before getting into the vehicle. </w:t>
      </w:r>
      <w:r w:rsidRPr="003307FE">
        <w:rPr>
          <w:rFonts w:ascii="Times New Roman" w:hAnsi="Times New Roman" w:cs="Times New Roman"/>
          <w:b/>
          <w:bCs/>
          <w:sz w:val="24"/>
          <w:szCs w:val="24"/>
        </w:rPr>
        <w:t>All other forms of transport are not allowed</w:t>
      </w:r>
      <w:r w:rsidRPr="003307FE">
        <w:rPr>
          <w:rFonts w:ascii="Times New Roman" w:hAnsi="Times New Roman" w:cs="Times New Roman"/>
          <w:sz w:val="24"/>
          <w:szCs w:val="24"/>
        </w:rPr>
        <w:t>.</w:t>
      </w:r>
    </w:p>
    <w:p w14:paraId="5EC9810A" w14:textId="77777777" w:rsidR="003307FE" w:rsidRPr="003307FE" w:rsidRDefault="003307FE" w:rsidP="00042D6C">
      <w:pPr>
        <w:pStyle w:val="ListParagraph"/>
        <w:jc w:val="both"/>
        <w:rPr>
          <w:rFonts w:ascii="Times New Roman" w:hAnsi="Times New Roman" w:cs="Times New Roman"/>
          <w:sz w:val="24"/>
          <w:szCs w:val="24"/>
        </w:rPr>
      </w:pPr>
    </w:p>
    <w:p w14:paraId="73683B31" w14:textId="77777777" w:rsidR="003307FE" w:rsidRPr="003307FE" w:rsidRDefault="003307FE" w:rsidP="00042D6C">
      <w:pPr>
        <w:pStyle w:val="ListParagraph"/>
        <w:numPr>
          <w:ilvl w:val="0"/>
          <w:numId w:val="2"/>
        </w:numPr>
        <w:spacing w:after="160" w:line="252" w:lineRule="auto"/>
        <w:ind w:left="1418" w:hanging="698"/>
        <w:jc w:val="both"/>
        <w:rPr>
          <w:rFonts w:ascii="Times New Roman" w:hAnsi="Times New Roman" w:cs="Times New Roman"/>
          <w:sz w:val="24"/>
          <w:szCs w:val="24"/>
        </w:rPr>
      </w:pPr>
      <w:r w:rsidRPr="003307FE">
        <w:rPr>
          <w:rFonts w:ascii="Times New Roman" w:hAnsi="Times New Roman" w:cs="Times New Roman"/>
          <w:sz w:val="24"/>
          <w:szCs w:val="24"/>
        </w:rPr>
        <w:t>On the determination of the Controller, the foreign employee shall serve his/her SHN at such dedicated facilities as the Controller shall specify.</w:t>
      </w:r>
    </w:p>
    <w:p w14:paraId="00B3A97C" w14:textId="77777777" w:rsidR="003307FE" w:rsidRPr="003307FE" w:rsidRDefault="003307FE" w:rsidP="00042D6C">
      <w:pPr>
        <w:pStyle w:val="ListParagraph"/>
        <w:jc w:val="both"/>
        <w:rPr>
          <w:rFonts w:ascii="Times New Roman" w:hAnsi="Times New Roman" w:cs="Times New Roman"/>
          <w:sz w:val="24"/>
          <w:szCs w:val="24"/>
        </w:rPr>
      </w:pPr>
    </w:p>
    <w:p w14:paraId="0779B611" w14:textId="77777777" w:rsidR="003307FE" w:rsidRPr="003307FE" w:rsidRDefault="003307FE" w:rsidP="00042D6C">
      <w:pPr>
        <w:pStyle w:val="ListParagraph"/>
        <w:numPr>
          <w:ilvl w:val="0"/>
          <w:numId w:val="2"/>
        </w:numPr>
        <w:spacing w:after="160" w:line="252" w:lineRule="auto"/>
        <w:ind w:left="1418" w:hanging="698"/>
        <w:jc w:val="both"/>
        <w:rPr>
          <w:rFonts w:ascii="Times New Roman" w:hAnsi="Times New Roman" w:cs="Times New Roman"/>
          <w:sz w:val="24"/>
          <w:szCs w:val="24"/>
        </w:rPr>
      </w:pPr>
      <w:r w:rsidRPr="003307FE">
        <w:rPr>
          <w:rFonts w:ascii="Times New Roman" w:hAnsi="Times New Roman" w:cs="Times New Roman"/>
          <w:sz w:val="24"/>
          <w:szCs w:val="24"/>
        </w:rPr>
        <w:t>The foreign employee shall not leave the SHN place of residence during the SHN period unless permitted to do so by the Controller.</w:t>
      </w:r>
    </w:p>
    <w:p w14:paraId="634A709C" w14:textId="77777777" w:rsidR="003307FE" w:rsidRPr="003307FE" w:rsidRDefault="003307FE" w:rsidP="00042D6C">
      <w:pPr>
        <w:pStyle w:val="ListParagraph"/>
        <w:jc w:val="both"/>
        <w:rPr>
          <w:rFonts w:ascii="Times New Roman" w:hAnsi="Times New Roman" w:cs="Times New Roman"/>
          <w:sz w:val="24"/>
          <w:szCs w:val="24"/>
        </w:rPr>
      </w:pPr>
    </w:p>
    <w:p w14:paraId="39CEEC1F" w14:textId="7E009815" w:rsidR="003307FE" w:rsidRPr="009035EE" w:rsidRDefault="003307FE">
      <w:pPr>
        <w:pStyle w:val="ListParagraph"/>
        <w:numPr>
          <w:ilvl w:val="0"/>
          <w:numId w:val="2"/>
        </w:numPr>
        <w:spacing w:after="160" w:line="252" w:lineRule="auto"/>
        <w:ind w:left="1418" w:hanging="698"/>
        <w:jc w:val="both"/>
        <w:rPr>
          <w:rFonts w:ascii="Times New Roman" w:hAnsi="Times New Roman" w:cs="Times New Roman"/>
          <w:sz w:val="24"/>
          <w:szCs w:val="24"/>
        </w:rPr>
      </w:pPr>
      <w:r w:rsidRPr="003307FE">
        <w:rPr>
          <w:rFonts w:ascii="Times New Roman" w:hAnsi="Times New Roman" w:cs="Times New Roman"/>
          <w:sz w:val="24"/>
          <w:szCs w:val="24"/>
        </w:rPr>
        <w:t>The foreign employee shall ensure that he/she has a mobile phone with internet connectivity (</w:t>
      </w:r>
      <w:proofErr w:type="gramStart"/>
      <w:r w:rsidRPr="003307FE">
        <w:rPr>
          <w:rFonts w:ascii="Times New Roman" w:hAnsi="Times New Roman" w:cs="Times New Roman"/>
          <w:sz w:val="24"/>
          <w:szCs w:val="24"/>
        </w:rPr>
        <w:t>e.g.</w:t>
      </w:r>
      <w:proofErr w:type="gramEnd"/>
      <w:r w:rsidRPr="003307FE">
        <w:rPr>
          <w:rFonts w:ascii="Times New Roman" w:hAnsi="Times New Roman" w:cs="Times New Roman"/>
          <w:sz w:val="24"/>
          <w:szCs w:val="24"/>
        </w:rPr>
        <w:t xml:space="preserve"> via WIFI or sufficient mobile data) with him/her at all times during the SHN period. </w:t>
      </w:r>
      <w:proofErr w:type="spellStart"/>
      <w:r w:rsidRPr="003307FE">
        <w:rPr>
          <w:rFonts w:ascii="Times New Roman" w:hAnsi="Times New Roman" w:cs="Times New Roman"/>
          <w:sz w:val="24"/>
          <w:szCs w:val="24"/>
        </w:rPr>
        <w:t>He/</w:t>
      </w:r>
      <w:r w:rsidR="00E113BF">
        <w:rPr>
          <w:rFonts w:ascii="Times New Roman" w:hAnsi="Times New Roman" w:cs="Times New Roman"/>
          <w:sz w:val="24"/>
          <w:szCs w:val="24"/>
        </w:rPr>
        <w:t>S</w:t>
      </w:r>
      <w:r w:rsidRPr="003307FE">
        <w:rPr>
          <w:rFonts w:ascii="Times New Roman" w:hAnsi="Times New Roman" w:cs="Times New Roman"/>
          <w:sz w:val="24"/>
          <w:szCs w:val="24"/>
        </w:rPr>
        <w:t>he</w:t>
      </w:r>
      <w:proofErr w:type="spellEnd"/>
      <w:r w:rsidRPr="003307FE">
        <w:rPr>
          <w:rFonts w:ascii="Times New Roman" w:hAnsi="Times New Roman" w:cs="Times New Roman"/>
          <w:sz w:val="24"/>
          <w:szCs w:val="24"/>
        </w:rPr>
        <w:t xml:space="preserve"> </w:t>
      </w:r>
      <w:r w:rsidR="00E113BF" w:rsidRPr="007C7D8F">
        <w:rPr>
          <w:rFonts w:ascii="Times New Roman" w:hAnsi="Times New Roman" w:cs="Times New Roman"/>
          <w:sz w:val="24"/>
          <w:szCs w:val="24"/>
        </w:rPr>
        <w:t xml:space="preserve">shall </w:t>
      </w:r>
      <w:r w:rsidR="00E113BF" w:rsidRPr="005120B5">
        <w:rPr>
          <w:rFonts w:ascii="Times New Roman" w:hAnsi="Times New Roman" w:cs="Times New Roman"/>
          <w:sz w:val="24"/>
          <w:szCs w:val="24"/>
        </w:rPr>
        <w:t xml:space="preserve">download both WhatsApp and </w:t>
      </w:r>
      <w:proofErr w:type="spellStart"/>
      <w:r w:rsidR="00E113BF" w:rsidRPr="005120B5">
        <w:rPr>
          <w:rFonts w:ascii="Times New Roman" w:hAnsi="Times New Roman" w:cs="Times New Roman"/>
          <w:sz w:val="24"/>
          <w:szCs w:val="24"/>
        </w:rPr>
        <w:t>FWMOMCare</w:t>
      </w:r>
      <w:proofErr w:type="spellEnd"/>
      <w:r w:rsidR="00E113BF" w:rsidRPr="005120B5">
        <w:rPr>
          <w:rFonts w:ascii="Times New Roman" w:hAnsi="Times New Roman" w:cs="Times New Roman"/>
          <w:sz w:val="24"/>
          <w:szCs w:val="24"/>
        </w:rPr>
        <w:t xml:space="preserve"> app on the mobile phone and shall respond within 1 hour when contacted by MOM via phone calls, WhatsApp video calls or Short Message Service (SMS).</w:t>
      </w:r>
    </w:p>
    <w:p w14:paraId="52454285" w14:textId="77777777" w:rsidR="003307FE" w:rsidRPr="003307FE" w:rsidRDefault="003307FE" w:rsidP="00042D6C">
      <w:pPr>
        <w:pStyle w:val="ListParagraph"/>
        <w:jc w:val="both"/>
        <w:rPr>
          <w:rFonts w:ascii="Times New Roman" w:hAnsi="Times New Roman" w:cs="Times New Roman"/>
          <w:sz w:val="24"/>
          <w:szCs w:val="24"/>
        </w:rPr>
      </w:pPr>
    </w:p>
    <w:p w14:paraId="4615B950" w14:textId="24EB3099" w:rsidR="003307FE" w:rsidRPr="009035EE" w:rsidRDefault="00E113BF">
      <w:pPr>
        <w:pStyle w:val="ListParagraph"/>
        <w:numPr>
          <w:ilvl w:val="0"/>
          <w:numId w:val="2"/>
        </w:numPr>
        <w:spacing w:after="160" w:line="252" w:lineRule="auto"/>
        <w:ind w:left="1418" w:hanging="698"/>
        <w:jc w:val="both"/>
        <w:rPr>
          <w:rFonts w:ascii="Times New Roman" w:hAnsi="Times New Roman" w:cs="Times New Roman"/>
          <w:sz w:val="24"/>
          <w:szCs w:val="24"/>
        </w:rPr>
      </w:pPr>
      <w:r w:rsidRPr="007C7D8F">
        <w:rPr>
          <w:rFonts w:ascii="Times New Roman" w:hAnsi="Times New Roman" w:cs="Times New Roman"/>
          <w:sz w:val="24"/>
          <w:szCs w:val="24"/>
        </w:rPr>
        <w:t xml:space="preserve">The foreign employee </w:t>
      </w:r>
      <w:r w:rsidRPr="00BF129D">
        <w:rPr>
          <w:rFonts w:ascii="Times New Roman" w:hAnsi="Times New Roman" w:cs="Times New Roman"/>
          <w:sz w:val="24"/>
          <w:szCs w:val="24"/>
        </w:rPr>
        <w:t xml:space="preserve">shall </w:t>
      </w:r>
      <w:r w:rsidRPr="00A35539">
        <w:rPr>
          <w:rFonts w:ascii="Times New Roman" w:hAnsi="Times New Roman" w:cs="Times New Roman"/>
          <w:sz w:val="24"/>
          <w:szCs w:val="24"/>
        </w:rPr>
        <w:t xml:space="preserve">report his/her health status to MOM using the </w:t>
      </w:r>
      <w:proofErr w:type="spellStart"/>
      <w:r w:rsidRPr="00A35539">
        <w:rPr>
          <w:rFonts w:ascii="Times New Roman" w:hAnsi="Times New Roman" w:cs="Times New Roman"/>
          <w:sz w:val="24"/>
          <w:szCs w:val="24"/>
        </w:rPr>
        <w:t>FWMOMCare</w:t>
      </w:r>
      <w:proofErr w:type="spellEnd"/>
      <w:r w:rsidRPr="00A35539">
        <w:rPr>
          <w:rFonts w:ascii="Times New Roman" w:hAnsi="Times New Roman" w:cs="Times New Roman"/>
          <w:sz w:val="24"/>
          <w:szCs w:val="24"/>
        </w:rPr>
        <w:t xml:space="preserve"> app</w:t>
      </w:r>
      <w:r w:rsidRPr="00A35539" w:rsidDel="00974147">
        <w:rPr>
          <w:rFonts w:ascii="Times New Roman" w:hAnsi="Times New Roman" w:cs="Times New Roman"/>
          <w:sz w:val="24"/>
          <w:szCs w:val="24"/>
        </w:rPr>
        <w:t xml:space="preserve"> </w:t>
      </w:r>
      <w:r w:rsidRPr="00A35539">
        <w:rPr>
          <w:rFonts w:ascii="Times New Roman" w:hAnsi="Times New Roman" w:cs="Times New Roman"/>
          <w:sz w:val="24"/>
          <w:szCs w:val="24"/>
        </w:rPr>
        <w:t xml:space="preserve">(refer to </w:t>
      </w:r>
      <w:hyperlink r:id="rId12" w:history="1">
        <w:r w:rsidRPr="00A35539">
          <w:rPr>
            <w:rStyle w:val="Hyperlink"/>
            <w:rFonts w:ascii="Times New Roman" w:hAnsi="Times New Roman" w:cs="Times New Roman"/>
            <w:sz w:val="24"/>
            <w:szCs w:val="24"/>
          </w:rPr>
          <w:t>user guide</w:t>
        </w:r>
      </w:hyperlink>
      <w:r w:rsidRPr="00A35539">
        <w:rPr>
          <w:rFonts w:ascii="Times New Roman" w:hAnsi="Times New Roman" w:cs="Times New Roman"/>
          <w:sz w:val="24"/>
          <w:szCs w:val="24"/>
        </w:rPr>
        <w:t xml:space="preserve">). The </w:t>
      </w:r>
      <w:r w:rsidRPr="007C7D8F">
        <w:rPr>
          <w:rFonts w:ascii="Times New Roman" w:hAnsi="Times New Roman" w:cs="Times New Roman"/>
          <w:sz w:val="24"/>
          <w:szCs w:val="24"/>
        </w:rPr>
        <w:t xml:space="preserve">foreign employee </w:t>
      </w:r>
      <w:r w:rsidRPr="00A35539">
        <w:rPr>
          <w:rFonts w:ascii="Times New Roman" w:hAnsi="Times New Roman" w:cs="Times New Roman"/>
          <w:sz w:val="24"/>
          <w:szCs w:val="24"/>
        </w:rPr>
        <w:t>must have a thermometer to take and report his/her temperature.</w:t>
      </w:r>
    </w:p>
    <w:p w14:paraId="4A731977" w14:textId="77777777" w:rsidR="003307FE" w:rsidRPr="003307FE" w:rsidRDefault="003307FE" w:rsidP="00042D6C">
      <w:pPr>
        <w:pStyle w:val="ListParagraph"/>
        <w:jc w:val="both"/>
        <w:rPr>
          <w:rFonts w:ascii="Times New Roman" w:hAnsi="Times New Roman" w:cs="Times New Roman"/>
          <w:sz w:val="24"/>
          <w:szCs w:val="24"/>
        </w:rPr>
      </w:pPr>
    </w:p>
    <w:p w14:paraId="3CA4B72F" w14:textId="77777777" w:rsidR="003307FE" w:rsidRPr="003307FE" w:rsidRDefault="003307FE" w:rsidP="00042D6C">
      <w:pPr>
        <w:pStyle w:val="ListParagraph"/>
        <w:numPr>
          <w:ilvl w:val="0"/>
          <w:numId w:val="2"/>
        </w:numPr>
        <w:spacing w:after="160" w:line="252" w:lineRule="auto"/>
        <w:ind w:left="1418" w:hanging="698"/>
        <w:jc w:val="both"/>
        <w:rPr>
          <w:rFonts w:ascii="Times New Roman" w:hAnsi="Times New Roman" w:cs="Times New Roman"/>
          <w:sz w:val="24"/>
          <w:szCs w:val="24"/>
        </w:rPr>
      </w:pPr>
      <w:r w:rsidRPr="003307FE">
        <w:rPr>
          <w:rFonts w:ascii="Times New Roman" w:hAnsi="Times New Roman" w:cs="Times New Roman"/>
          <w:sz w:val="24"/>
          <w:szCs w:val="24"/>
        </w:rPr>
        <w:t>The foreign employee shall not have visitors at his/her SHN place of residence, and he/she shall minimise contact with others during the SHN period.</w:t>
      </w:r>
    </w:p>
    <w:p w14:paraId="16144E75" w14:textId="77777777" w:rsidR="003307FE" w:rsidRPr="003307FE" w:rsidRDefault="003307FE" w:rsidP="00042D6C">
      <w:pPr>
        <w:pStyle w:val="ListParagraph"/>
        <w:jc w:val="both"/>
        <w:rPr>
          <w:rFonts w:ascii="Times New Roman" w:hAnsi="Times New Roman" w:cs="Times New Roman"/>
          <w:sz w:val="24"/>
          <w:szCs w:val="24"/>
        </w:rPr>
      </w:pPr>
    </w:p>
    <w:p w14:paraId="2412A3D1" w14:textId="77777777" w:rsidR="003307FE" w:rsidRPr="003307FE" w:rsidRDefault="003307FE" w:rsidP="00042D6C">
      <w:pPr>
        <w:pStyle w:val="ListParagraph"/>
        <w:numPr>
          <w:ilvl w:val="0"/>
          <w:numId w:val="2"/>
        </w:numPr>
        <w:spacing w:after="160" w:line="252" w:lineRule="auto"/>
        <w:ind w:left="1418" w:hanging="698"/>
        <w:jc w:val="both"/>
        <w:rPr>
          <w:rFonts w:ascii="Times New Roman" w:hAnsi="Times New Roman" w:cs="Times New Roman"/>
          <w:sz w:val="24"/>
          <w:szCs w:val="24"/>
        </w:rPr>
      </w:pPr>
      <w:r w:rsidRPr="003307FE">
        <w:rPr>
          <w:rFonts w:ascii="Times New Roman" w:hAnsi="Times New Roman" w:cs="Times New Roman"/>
          <w:sz w:val="24"/>
          <w:szCs w:val="24"/>
        </w:rPr>
        <w:t>The foreign employee shall maintain a record of persons he/she comes into close contact with, during the SHN period.</w:t>
      </w:r>
    </w:p>
    <w:p w14:paraId="7A233D13" w14:textId="77777777" w:rsidR="003307FE" w:rsidRPr="003307FE" w:rsidRDefault="003307FE" w:rsidP="00042D6C">
      <w:pPr>
        <w:pStyle w:val="ListParagraph"/>
        <w:jc w:val="both"/>
        <w:rPr>
          <w:rFonts w:ascii="Times New Roman" w:hAnsi="Times New Roman" w:cs="Times New Roman"/>
          <w:sz w:val="24"/>
          <w:szCs w:val="24"/>
        </w:rPr>
      </w:pPr>
    </w:p>
    <w:p w14:paraId="34EAEBED" w14:textId="77777777" w:rsidR="003307FE" w:rsidRPr="003307FE" w:rsidRDefault="003307FE" w:rsidP="00042D6C">
      <w:pPr>
        <w:pStyle w:val="ListParagraph"/>
        <w:numPr>
          <w:ilvl w:val="0"/>
          <w:numId w:val="2"/>
        </w:numPr>
        <w:spacing w:after="160" w:line="252" w:lineRule="auto"/>
        <w:ind w:left="1418" w:hanging="698"/>
        <w:jc w:val="both"/>
        <w:rPr>
          <w:rFonts w:ascii="Times New Roman" w:hAnsi="Times New Roman" w:cs="Times New Roman"/>
          <w:sz w:val="24"/>
          <w:szCs w:val="24"/>
        </w:rPr>
      </w:pPr>
      <w:r w:rsidRPr="003307FE">
        <w:rPr>
          <w:rFonts w:ascii="Times New Roman" w:hAnsi="Times New Roman" w:cs="Times New Roman"/>
          <w:sz w:val="24"/>
          <w:szCs w:val="24"/>
        </w:rPr>
        <w:t>The foreign employee shall act responsibly in line with any advisories (as amended from time to time) issued by the Government of Singapore during the SHN period.</w:t>
      </w:r>
    </w:p>
    <w:p w14:paraId="3369BDD6" w14:textId="77777777" w:rsidR="003307FE" w:rsidRPr="003307FE" w:rsidRDefault="003307FE" w:rsidP="00042D6C">
      <w:pPr>
        <w:pStyle w:val="ListParagraph"/>
        <w:jc w:val="both"/>
        <w:rPr>
          <w:rFonts w:ascii="Times New Roman" w:hAnsi="Times New Roman" w:cs="Times New Roman"/>
          <w:sz w:val="24"/>
          <w:szCs w:val="24"/>
        </w:rPr>
      </w:pPr>
    </w:p>
    <w:p w14:paraId="7AA4934E" w14:textId="77777777" w:rsidR="003307FE" w:rsidRPr="003307FE" w:rsidRDefault="003307FE" w:rsidP="00042D6C">
      <w:pPr>
        <w:pStyle w:val="ListParagraph"/>
        <w:numPr>
          <w:ilvl w:val="0"/>
          <w:numId w:val="2"/>
        </w:numPr>
        <w:spacing w:after="160" w:line="252" w:lineRule="auto"/>
        <w:ind w:left="1418" w:hanging="698"/>
        <w:jc w:val="both"/>
        <w:rPr>
          <w:rFonts w:ascii="Times New Roman" w:hAnsi="Times New Roman" w:cs="Times New Roman"/>
          <w:sz w:val="24"/>
          <w:szCs w:val="24"/>
        </w:rPr>
      </w:pPr>
      <w:r w:rsidRPr="003307FE">
        <w:rPr>
          <w:rFonts w:ascii="Times New Roman" w:hAnsi="Times New Roman" w:cs="Times New Roman"/>
          <w:sz w:val="24"/>
          <w:szCs w:val="24"/>
        </w:rPr>
        <w:t xml:space="preserve">The foreign employee must take the COVID-19 test(s) as required by the Government of Singapore. The foreign employee will be informed of the date, </w:t>
      </w:r>
      <w:proofErr w:type="gramStart"/>
      <w:r w:rsidRPr="003307FE">
        <w:rPr>
          <w:rFonts w:ascii="Times New Roman" w:hAnsi="Times New Roman" w:cs="Times New Roman"/>
          <w:sz w:val="24"/>
          <w:szCs w:val="24"/>
        </w:rPr>
        <w:t>time</w:t>
      </w:r>
      <w:proofErr w:type="gramEnd"/>
      <w:r w:rsidRPr="003307FE">
        <w:rPr>
          <w:rFonts w:ascii="Times New Roman" w:hAnsi="Times New Roman" w:cs="Times New Roman"/>
          <w:sz w:val="24"/>
          <w:szCs w:val="24"/>
        </w:rPr>
        <w:t xml:space="preserve"> and location of the test at least 1 day before it. The foreign employee must book a transport with </w:t>
      </w:r>
      <w:bookmarkStart w:id="4" w:name="_Hlk43218048"/>
      <w:r w:rsidRPr="003307FE">
        <w:rPr>
          <w:rFonts w:ascii="Times New Roman" w:hAnsi="Times New Roman" w:cs="Times New Roman"/>
          <w:sz w:val="24"/>
          <w:szCs w:val="24"/>
        </w:rPr>
        <w:t xml:space="preserve">the service provider listed in </w:t>
      </w:r>
      <w:r w:rsidRPr="003307FE">
        <w:rPr>
          <w:rFonts w:ascii="Times New Roman" w:hAnsi="Times New Roman" w:cs="Times New Roman"/>
          <w:b/>
          <w:bCs/>
          <w:sz w:val="24"/>
          <w:szCs w:val="24"/>
        </w:rPr>
        <w:t xml:space="preserve">Annex </w:t>
      </w:r>
      <w:r w:rsidR="00276A6F">
        <w:rPr>
          <w:rFonts w:ascii="Times New Roman" w:hAnsi="Times New Roman" w:cs="Times New Roman"/>
          <w:b/>
          <w:bCs/>
          <w:sz w:val="24"/>
          <w:szCs w:val="24"/>
        </w:rPr>
        <w:t>F</w:t>
      </w:r>
      <w:r w:rsidRPr="003307FE">
        <w:rPr>
          <w:rFonts w:ascii="Times New Roman" w:hAnsi="Times New Roman" w:cs="Times New Roman"/>
          <w:b/>
          <w:bCs/>
          <w:sz w:val="24"/>
          <w:szCs w:val="24"/>
        </w:rPr>
        <w:t xml:space="preserve"> </w:t>
      </w:r>
      <w:r w:rsidRPr="003307FE">
        <w:rPr>
          <w:rFonts w:ascii="Times New Roman" w:eastAsia="Times New Roman" w:hAnsi="Times New Roman" w:cs="Times New Roman"/>
          <w:sz w:val="24"/>
          <w:szCs w:val="24"/>
        </w:rPr>
        <w:t xml:space="preserve">to travel between the SHN residence and designated testing facility </w:t>
      </w:r>
      <w:bookmarkStart w:id="5" w:name="_Hlk43218080"/>
      <w:r w:rsidRPr="003307FE">
        <w:rPr>
          <w:rFonts w:ascii="Times New Roman" w:hAnsi="Times New Roman" w:cs="Times New Roman"/>
          <w:sz w:val="24"/>
          <w:szCs w:val="24"/>
        </w:rPr>
        <w:t xml:space="preserve">for the appointment. </w:t>
      </w:r>
      <w:proofErr w:type="spellStart"/>
      <w:r w:rsidRPr="003307FE">
        <w:rPr>
          <w:rFonts w:ascii="Times New Roman" w:hAnsi="Times New Roman" w:cs="Times New Roman"/>
          <w:sz w:val="24"/>
          <w:szCs w:val="24"/>
        </w:rPr>
        <w:t>He/She</w:t>
      </w:r>
      <w:proofErr w:type="spellEnd"/>
      <w:r w:rsidRPr="003307FE">
        <w:rPr>
          <w:rFonts w:ascii="Times New Roman" w:hAnsi="Times New Roman" w:cs="Times New Roman"/>
          <w:sz w:val="24"/>
          <w:szCs w:val="24"/>
        </w:rPr>
        <w:t xml:space="preserve"> must </w:t>
      </w:r>
      <w:bookmarkEnd w:id="5"/>
      <w:r w:rsidRPr="003307FE">
        <w:rPr>
          <w:rFonts w:ascii="Times New Roman" w:hAnsi="Times New Roman" w:cs="Times New Roman"/>
          <w:sz w:val="24"/>
          <w:szCs w:val="24"/>
        </w:rPr>
        <w:t xml:space="preserve">arrive </w:t>
      </w:r>
      <w:proofErr w:type="gramStart"/>
      <w:r w:rsidRPr="003307FE">
        <w:rPr>
          <w:rFonts w:ascii="Times New Roman" w:hAnsi="Times New Roman" w:cs="Times New Roman"/>
          <w:sz w:val="24"/>
          <w:szCs w:val="24"/>
        </w:rPr>
        <w:t>punctually, and</w:t>
      </w:r>
      <w:proofErr w:type="gramEnd"/>
      <w:r w:rsidRPr="003307FE">
        <w:rPr>
          <w:rFonts w:ascii="Times New Roman" w:hAnsi="Times New Roman" w:cs="Times New Roman"/>
          <w:sz w:val="24"/>
          <w:szCs w:val="24"/>
        </w:rPr>
        <w:t xml:space="preserve"> return to the SHN residence immediately after the test. </w:t>
      </w:r>
      <w:bookmarkEnd w:id="4"/>
      <w:proofErr w:type="spellStart"/>
      <w:r w:rsidRPr="003307FE">
        <w:rPr>
          <w:rFonts w:ascii="Times New Roman" w:hAnsi="Times New Roman" w:cs="Times New Roman"/>
          <w:sz w:val="24"/>
          <w:szCs w:val="24"/>
        </w:rPr>
        <w:t>He/She</w:t>
      </w:r>
      <w:proofErr w:type="spellEnd"/>
      <w:r w:rsidRPr="003307FE">
        <w:rPr>
          <w:rFonts w:ascii="Times New Roman" w:hAnsi="Times New Roman" w:cs="Times New Roman"/>
          <w:sz w:val="24"/>
          <w:szCs w:val="24"/>
        </w:rPr>
        <w:t xml:space="preserve"> must identify himself/herself as a person on SHN when making the booking and before getting into the vehicle. </w:t>
      </w:r>
      <w:r w:rsidRPr="003307FE">
        <w:rPr>
          <w:rFonts w:ascii="Times New Roman" w:hAnsi="Times New Roman" w:cs="Times New Roman"/>
          <w:b/>
          <w:bCs/>
          <w:sz w:val="24"/>
          <w:szCs w:val="24"/>
        </w:rPr>
        <w:t xml:space="preserve">All other forms of transport are not allowed. </w:t>
      </w:r>
      <w:r w:rsidRPr="003307FE">
        <w:rPr>
          <w:rFonts w:ascii="Times New Roman" w:hAnsi="Times New Roman" w:cs="Times New Roman"/>
          <w:sz w:val="24"/>
          <w:szCs w:val="24"/>
        </w:rPr>
        <w:t>Failure to go for the test as scheduled may result in an extension of the SHN period and revocation of the pass.</w:t>
      </w:r>
    </w:p>
    <w:p w14:paraId="16B40C01" w14:textId="77777777" w:rsidR="003307FE" w:rsidRPr="003307FE" w:rsidRDefault="003307FE" w:rsidP="00042D6C">
      <w:pPr>
        <w:pStyle w:val="ListParagraph"/>
        <w:jc w:val="both"/>
        <w:rPr>
          <w:rFonts w:ascii="Times New Roman" w:hAnsi="Times New Roman" w:cs="Times New Roman"/>
          <w:sz w:val="24"/>
          <w:szCs w:val="24"/>
        </w:rPr>
      </w:pPr>
    </w:p>
    <w:p w14:paraId="143D2ECC" w14:textId="32F33C1C" w:rsidR="003307FE" w:rsidRPr="00042D6C" w:rsidRDefault="003307FE" w:rsidP="00042D6C">
      <w:pPr>
        <w:pStyle w:val="ListParagraph"/>
        <w:numPr>
          <w:ilvl w:val="0"/>
          <w:numId w:val="2"/>
        </w:numPr>
        <w:spacing w:after="160" w:line="252" w:lineRule="auto"/>
        <w:ind w:left="1418" w:hanging="698"/>
        <w:jc w:val="both"/>
        <w:rPr>
          <w:rFonts w:ascii="Times New Roman" w:hAnsi="Times New Roman" w:cs="Times New Roman"/>
          <w:sz w:val="24"/>
          <w:szCs w:val="24"/>
        </w:rPr>
      </w:pPr>
      <w:r w:rsidRPr="003307FE">
        <w:rPr>
          <w:rFonts w:ascii="Times New Roman" w:hAnsi="Times New Roman" w:cs="Times New Roman"/>
          <w:sz w:val="24"/>
          <w:szCs w:val="24"/>
        </w:rPr>
        <w:t xml:space="preserve">The foreign employee </w:t>
      </w:r>
      <w:r w:rsidR="00E113BF" w:rsidRPr="00CB5101">
        <w:rPr>
          <w:rFonts w:ascii="Times New Roman" w:hAnsi="Times New Roman" w:cs="Times New Roman"/>
          <w:sz w:val="24"/>
          <w:szCs w:val="24"/>
        </w:rPr>
        <w:t>shall dispose of the electronic monitoring device based on the instructions given.</w:t>
      </w:r>
    </w:p>
    <w:p w14:paraId="0A3916F0" w14:textId="77777777" w:rsidR="00042D6C" w:rsidRDefault="00042D6C" w:rsidP="00042D6C">
      <w:pPr>
        <w:jc w:val="both"/>
        <w:rPr>
          <w:b/>
          <w:sz w:val="24"/>
          <w:szCs w:val="24"/>
          <w:u w:val="single"/>
        </w:rPr>
      </w:pPr>
    </w:p>
    <w:p w14:paraId="4B31ABF6" w14:textId="77777777" w:rsidR="00E113BF" w:rsidRPr="006D0245" w:rsidRDefault="00E113BF" w:rsidP="00E113BF">
      <w:pPr>
        <w:jc w:val="both"/>
        <w:rPr>
          <w:b/>
          <w:sz w:val="24"/>
          <w:szCs w:val="24"/>
          <w:u w:val="single"/>
        </w:rPr>
      </w:pPr>
      <w:r w:rsidRPr="006D0245">
        <w:rPr>
          <w:b/>
          <w:sz w:val="24"/>
          <w:szCs w:val="24"/>
          <w:u w:val="single"/>
        </w:rPr>
        <w:t xml:space="preserve">Annex B - For </w:t>
      </w:r>
      <w:r>
        <w:rPr>
          <w:b/>
          <w:sz w:val="24"/>
          <w:szCs w:val="24"/>
          <w:u w:val="single"/>
        </w:rPr>
        <w:t>e</w:t>
      </w:r>
      <w:r w:rsidRPr="006D0245">
        <w:rPr>
          <w:b/>
          <w:sz w:val="24"/>
          <w:szCs w:val="24"/>
          <w:u w:val="single"/>
        </w:rPr>
        <w:t>mployer</w:t>
      </w:r>
      <w:r>
        <w:rPr>
          <w:b/>
          <w:sz w:val="24"/>
          <w:szCs w:val="24"/>
          <w:u w:val="single"/>
        </w:rPr>
        <w:t>s with foreign employees on Stay-Home Notice (SHN)</w:t>
      </w:r>
    </w:p>
    <w:p w14:paraId="2647AF8B" w14:textId="77777777" w:rsidR="003307FE" w:rsidRPr="003307FE" w:rsidRDefault="003307FE" w:rsidP="00042D6C">
      <w:pPr>
        <w:jc w:val="both"/>
        <w:rPr>
          <w:sz w:val="24"/>
          <w:szCs w:val="24"/>
        </w:rPr>
      </w:pPr>
    </w:p>
    <w:p w14:paraId="27261FD8" w14:textId="4CF1495B" w:rsidR="003307FE" w:rsidRPr="003307FE" w:rsidRDefault="003307FE" w:rsidP="00042D6C">
      <w:pPr>
        <w:ind w:left="720"/>
        <w:jc w:val="both"/>
        <w:rPr>
          <w:b/>
          <w:sz w:val="24"/>
          <w:szCs w:val="24"/>
        </w:rPr>
      </w:pPr>
      <w:r w:rsidRPr="003307FE">
        <w:rPr>
          <w:b/>
          <w:sz w:val="24"/>
          <w:szCs w:val="24"/>
        </w:rPr>
        <w:t xml:space="preserve">ADDITIONAL WORK PASS CONDITIONS FOR THE IMPOSITION OF STAY- HOME NOTICE TO BE COMPLIED WITH BY THE EMPLOYER OF A FOREIGN EMPLOYEE ISSUED WITH WORK PERMIT, </w:t>
      </w:r>
      <w:r w:rsidR="00746BDF">
        <w:rPr>
          <w:b/>
          <w:sz w:val="24"/>
          <w:szCs w:val="24"/>
        </w:rPr>
        <w:t xml:space="preserve">TRAINING </w:t>
      </w:r>
      <w:r w:rsidR="00746BDF" w:rsidRPr="004D7EAB">
        <w:rPr>
          <w:b/>
          <w:sz w:val="24"/>
          <w:szCs w:val="24"/>
        </w:rPr>
        <w:t>WORK PERMIT</w:t>
      </w:r>
      <w:r w:rsidR="00746BDF">
        <w:rPr>
          <w:b/>
          <w:sz w:val="24"/>
          <w:szCs w:val="24"/>
        </w:rPr>
        <w:t xml:space="preserve">, </w:t>
      </w:r>
      <w:r w:rsidRPr="003307FE">
        <w:rPr>
          <w:b/>
          <w:sz w:val="24"/>
          <w:szCs w:val="24"/>
        </w:rPr>
        <w:t>S PASS, EMPLOYMENT PASS, PERSONALISED EMPLOYMENT PASS, ENTREPASS, LETTER OF CONSENT OR IN-</w:t>
      </w:r>
      <w:proofErr w:type="gramStart"/>
      <w:r w:rsidRPr="003307FE">
        <w:rPr>
          <w:b/>
          <w:sz w:val="24"/>
          <w:szCs w:val="24"/>
        </w:rPr>
        <w:t>PRINCIPLE</w:t>
      </w:r>
      <w:proofErr w:type="gramEnd"/>
      <w:r w:rsidRPr="003307FE">
        <w:rPr>
          <w:b/>
          <w:sz w:val="24"/>
          <w:szCs w:val="24"/>
        </w:rPr>
        <w:t xml:space="preserve"> APPROVAL (</w:t>
      </w:r>
      <w:r>
        <w:rPr>
          <w:b/>
          <w:sz w:val="24"/>
          <w:szCs w:val="24"/>
        </w:rPr>
        <w:t>“</w:t>
      </w:r>
      <w:r w:rsidRPr="003307FE">
        <w:rPr>
          <w:b/>
          <w:sz w:val="24"/>
          <w:szCs w:val="24"/>
        </w:rPr>
        <w:t>the Employer</w:t>
      </w:r>
      <w:r>
        <w:rPr>
          <w:b/>
          <w:sz w:val="24"/>
          <w:szCs w:val="24"/>
        </w:rPr>
        <w:t>”</w:t>
      </w:r>
      <w:r w:rsidRPr="003307FE">
        <w:rPr>
          <w:b/>
          <w:sz w:val="24"/>
          <w:szCs w:val="24"/>
        </w:rPr>
        <w:t>)</w:t>
      </w:r>
    </w:p>
    <w:p w14:paraId="7CA06BB8" w14:textId="77777777" w:rsidR="003307FE" w:rsidRPr="003307FE" w:rsidRDefault="003307FE" w:rsidP="00042D6C">
      <w:pPr>
        <w:jc w:val="both"/>
        <w:rPr>
          <w:sz w:val="24"/>
          <w:szCs w:val="24"/>
        </w:rPr>
      </w:pPr>
    </w:p>
    <w:p w14:paraId="31517246" w14:textId="77777777" w:rsidR="003307FE" w:rsidRPr="003307FE" w:rsidRDefault="003307FE" w:rsidP="00042D6C">
      <w:pPr>
        <w:ind w:left="720"/>
        <w:jc w:val="both"/>
        <w:rPr>
          <w:i/>
          <w:sz w:val="24"/>
          <w:szCs w:val="24"/>
        </w:rPr>
      </w:pPr>
      <w:r w:rsidRPr="003307FE">
        <w:rPr>
          <w:i/>
          <w:sz w:val="24"/>
          <w:szCs w:val="24"/>
        </w:rPr>
        <w:t>Before the foreign employee leaves for Singapore</w:t>
      </w:r>
    </w:p>
    <w:p w14:paraId="1C99A7CC" w14:textId="77777777" w:rsidR="003307FE" w:rsidRPr="003307FE" w:rsidRDefault="003307FE" w:rsidP="00042D6C">
      <w:pPr>
        <w:ind w:left="720"/>
        <w:jc w:val="both"/>
        <w:rPr>
          <w:sz w:val="24"/>
          <w:szCs w:val="24"/>
        </w:rPr>
      </w:pPr>
    </w:p>
    <w:p w14:paraId="4DC6F1B5" w14:textId="68A81972"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hAnsi="Times New Roman" w:cs="Times New Roman"/>
          <w:sz w:val="24"/>
          <w:szCs w:val="24"/>
        </w:rPr>
        <w:t xml:space="preserve">The Employer shall inform the foreign employee that he/she is required to take a COVID-19 polymerase chain reaction (PCR) test within </w:t>
      </w:r>
      <w:ins w:id="6" w:author="Sharon SAM (MOM)" w:date="2021-10-08T07:12:00Z">
        <w:r w:rsidR="00B765E4">
          <w:rPr>
            <w:rFonts w:ascii="Times New Roman" w:hAnsi="Times New Roman" w:cs="Times New Roman"/>
            <w:sz w:val="24"/>
            <w:szCs w:val="24"/>
          </w:rPr>
          <w:t>48</w:t>
        </w:r>
      </w:ins>
      <w:del w:id="7" w:author="Sharon SAM (MOM)" w:date="2021-10-08T07:12:00Z">
        <w:r w:rsidRPr="003307FE" w:rsidDel="00B765E4">
          <w:rPr>
            <w:rFonts w:ascii="Times New Roman" w:hAnsi="Times New Roman" w:cs="Times New Roman"/>
            <w:sz w:val="24"/>
            <w:szCs w:val="24"/>
          </w:rPr>
          <w:delText>72</w:delText>
        </w:r>
      </w:del>
      <w:r w:rsidRPr="003307FE">
        <w:rPr>
          <w:rFonts w:ascii="Times New Roman" w:hAnsi="Times New Roman" w:cs="Times New Roman"/>
          <w:sz w:val="24"/>
          <w:szCs w:val="24"/>
        </w:rPr>
        <w:t xml:space="preserve"> hours before departure. </w:t>
      </w:r>
      <w:proofErr w:type="spellStart"/>
      <w:r w:rsidRPr="003307FE">
        <w:rPr>
          <w:rFonts w:ascii="Times New Roman" w:hAnsi="Times New Roman" w:cs="Times New Roman"/>
          <w:sz w:val="24"/>
          <w:szCs w:val="24"/>
        </w:rPr>
        <w:t>He/She</w:t>
      </w:r>
      <w:proofErr w:type="spellEnd"/>
      <w:r w:rsidRPr="003307FE">
        <w:rPr>
          <w:rFonts w:ascii="Times New Roman" w:hAnsi="Times New Roman" w:cs="Times New Roman"/>
          <w:sz w:val="24"/>
          <w:szCs w:val="24"/>
        </w:rPr>
        <w:t xml:space="preserve"> must present a valid negative test result, in English and from a recognised laboratory, upon check-in and at the Singapore checkpoint upon arrival to enter Singapore.</w:t>
      </w:r>
    </w:p>
    <w:p w14:paraId="64339A39" w14:textId="77777777" w:rsidR="003307FE" w:rsidRPr="003307FE" w:rsidRDefault="003307FE" w:rsidP="00042D6C">
      <w:pPr>
        <w:pStyle w:val="ListParagraph"/>
        <w:ind w:left="1440"/>
        <w:jc w:val="both"/>
        <w:rPr>
          <w:rFonts w:ascii="Times New Roman" w:hAnsi="Times New Roman" w:cs="Times New Roman"/>
          <w:sz w:val="24"/>
          <w:szCs w:val="24"/>
        </w:rPr>
      </w:pPr>
    </w:p>
    <w:p w14:paraId="2AB06502" w14:textId="7A0222D9"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hAnsi="Times New Roman" w:cs="Times New Roman"/>
          <w:sz w:val="24"/>
          <w:szCs w:val="24"/>
        </w:rPr>
        <w:t xml:space="preserve">Except as the Controller may otherwise provide by notification in writing, the Employer shall purchase and maintain COVID-19 medical insurance with coverage of at least $10,000 for the medical expenses of the foreign employee who is a </w:t>
      </w:r>
      <w:r w:rsidR="00E113BF">
        <w:rPr>
          <w:rFonts w:ascii="Times New Roman" w:hAnsi="Times New Roman" w:cs="Times New Roman"/>
          <w:sz w:val="24"/>
          <w:szCs w:val="24"/>
        </w:rPr>
        <w:t>W</w:t>
      </w:r>
      <w:r w:rsidRPr="003307FE">
        <w:rPr>
          <w:rFonts w:ascii="Times New Roman" w:hAnsi="Times New Roman" w:cs="Times New Roman"/>
          <w:sz w:val="24"/>
          <w:szCs w:val="24"/>
        </w:rPr>
        <w:t xml:space="preserve">ork </w:t>
      </w:r>
      <w:r w:rsidR="00E113BF">
        <w:rPr>
          <w:rFonts w:ascii="Times New Roman" w:hAnsi="Times New Roman" w:cs="Times New Roman"/>
          <w:sz w:val="24"/>
          <w:szCs w:val="24"/>
        </w:rPr>
        <w:t>P</w:t>
      </w:r>
      <w:r w:rsidRPr="003307FE">
        <w:rPr>
          <w:rFonts w:ascii="Times New Roman" w:hAnsi="Times New Roman" w:cs="Times New Roman"/>
          <w:sz w:val="24"/>
          <w:szCs w:val="24"/>
        </w:rPr>
        <w:t>ermit</w:t>
      </w:r>
      <w:r w:rsidR="00E113BF">
        <w:rPr>
          <w:rFonts w:ascii="Times New Roman" w:hAnsi="Times New Roman" w:cs="Times New Roman"/>
          <w:sz w:val="24"/>
          <w:szCs w:val="24"/>
        </w:rPr>
        <w:t>, Training Work Permit</w:t>
      </w:r>
      <w:r w:rsidRPr="003307FE">
        <w:rPr>
          <w:rFonts w:ascii="Times New Roman" w:hAnsi="Times New Roman" w:cs="Times New Roman"/>
          <w:sz w:val="24"/>
          <w:szCs w:val="24"/>
        </w:rPr>
        <w:t xml:space="preserve"> or S Pass holder, or holds an in-principle approval for </w:t>
      </w:r>
      <w:r w:rsidR="00E113BF">
        <w:rPr>
          <w:rFonts w:ascii="Times New Roman" w:hAnsi="Times New Roman" w:cs="Times New Roman"/>
          <w:sz w:val="24"/>
          <w:szCs w:val="24"/>
        </w:rPr>
        <w:t xml:space="preserve">any of these three passes </w:t>
      </w:r>
      <w:r w:rsidRPr="003307FE">
        <w:rPr>
          <w:rFonts w:ascii="Times New Roman" w:hAnsi="Times New Roman" w:cs="Times New Roman"/>
          <w:sz w:val="24"/>
          <w:szCs w:val="24"/>
        </w:rPr>
        <w:t>(</w:t>
      </w:r>
      <w:r>
        <w:rPr>
          <w:rFonts w:ascii="Times New Roman" w:hAnsi="Times New Roman" w:cs="Times New Roman"/>
          <w:b/>
          <w:bCs/>
          <w:sz w:val="24"/>
          <w:szCs w:val="24"/>
        </w:rPr>
        <w:t>“</w:t>
      </w:r>
      <w:r w:rsidRPr="003307FE">
        <w:rPr>
          <w:rFonts w:ascii="Times New Roman" w:hAnsi="Times New Roman" w:cs="Times New Roman"/>
          <w:b/>
          <w:bCs/>
          <w:sz w:val="24"/>
          <w:szCs w:val="24"/>
        </w:rPr>
        <w:t>insurance-liable foreign employee</w:t>
      </w:r>
      <w:r>
        <w:rPr>
          <w:rFonts w:ascii="Times New Roman" w:hAnsi="Times New Roman" w:cs="Times New Roman"/>
          <w:b/>
          <w:bCs/>
          <w:sz w:val="24"/>
          <w:szCs w:val="24"/>
        </w:rPr>
        <w:t>”</w:t>
      </w:r>
      <w:r w:rsidRPr="003307FE">
        <w:rPr>
          <w:rFonts w:ascii="Times New Roman" w:hAnsi="Times New Roman" w:cs="Times New Roman"/>
          <w:sz w:val="24"/>
          <w:szCs w:val="24"/>
        </w:rPr>
        <w:t>), if the insurance-liable foreign employee develops COVID-19 symptoms or tests positive for COVID-19 within 14 days of arrival in Singapore. The Employer shall buy the insurance before the insurance-liable foreign employee arrives in Singapore. For avoidance of doubt, the Employer may use any existing medical insurance plans to provide the coverage for the insurance-liable foreign employee if the insurance plans meet the requirements in this condition.</w:t>
      </w:r>
    </w:p>
    <w:p w14:paraId="4C1FD192" w14:textId="77777777" w:rsidR="003307FE" w:rsidRPr="003307FE" w:rsidRDefault="003307FE" w:rsidP="00042D6C">
      <w:pPr>
        <w:pStyle w:val="ListParagraph"/>
        <w:jc w:val="both"/>
        <w:rPr>
          <w:rFonts w:ascii="Times New Roman" w:hAnsi="Times New Roman" w:cs="Times New Roman"/>
          <w:sz w:val="24"/>
          <w:szCs w:val="24"/>
        </w:rPr>
      </w:pPr>
    </w:p>
    <w:p w14:paraId="7BB7B1B1" w14:textId="77777777"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hAnsi="Times New Roman" w:cs="Times New Roman"/>
          <w:sz w:val="24"/>
          <w:szCs w:val="24"/>
        </w:rPr>
        <w:t>The Employer shall ensure that the foreign employee is in possession of a subscriber identification module (</w:t>
      </w:r>
      <w:r>
        <w:rPr>
          <w:rFonts w:ascii="Times New Roman" w:hAnsi="Times New Roman" w:cs="Times New Roman"/>
          <w:b/>
          <w:sz w:val="24"/>
          <w:szCs w:val="24"/>
        </w:rPr>
        <w:t>“</w:t>
      </w:r>
      <w:r w:rsidRPr="003307FE">
        <w:rPr>
          <w:rFonts w:ascii="Times New Roman" w:hAnsi="Times New Roman" w:cs="Times New Roman"/>
          <w:b/>
          <w:sz w:val="24"/>
          <w:szCs w:val="24"/>
        </w:rPr>
        <w:t>SIM</w:t>
      </w:r>
      <w:r>
        <w:rPr>
          <w:rFonts w:ascii="Times New Roman" w:hAnsi="Times New Roman" w:cs="Times New Roman"/>
          <w:b/>
          <w:sz w:val="24"/>
          <w:szCs w:val="24"/>
        </w:rPr>
        <w:t>”</w:t>
      </w:r>
      <w:r w:rsidRPr="003307FE">
        <w:rPr>
          <w:rFonts w:ascii="Times New Roman" w:hAnsi="Times New Roman" w:cs="Times New Roman"/>
          <w:sz w:val="24"/>
          <w:szCs w:val="24"/>
        </w:rPr>
        <w:t>) card with a Singapore telephone number to allow the foreign employee to be contactable by the Controller when in Singapore.</w:t>
      </w:r>
    </w:p>
    <w:p w14:paraId="5128C378" w14:textId="77777777" w:rsidR="003307FE" w:rsidRPr="003307FE" w:rsidRDefault="003307FE" w:rsidP="00042D6C">
      <w:pPr>
        <w:pStyle w:val="ListParagraph"/>
        <w:ind w:left="1440"/>
        <w:jc w:val="both"/>
        <w:rPr>
          <w:rFonts w:ascii="Times New Roman" w:hAnsi="Times New Roman" w:cs="Times New Roman"/>
          <w:sz w:val="24"/>
          <w:szCs w:val="24"/>
        </w:rPr>
      </w:pPr>
    </w:p>
    <w:p w14:paraId="23DFA94A" w14:textId="3EFFDE23"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hAnsi="Times New Roman" w:cs="Times New Roman"/>
          <w:sz w:val="24"/>
          <w:szCs w:val="24"/>
        </w:rPr>
        <w:t xml:space="preserve">The Employer shall ensure that a </w:t>
      </w:r>
      <w:bookmarkStart w:id="8" w:name="_Hlk43061893"/>
      <w:r w:rsidRPr="003307FE">
        <w:rPr>
          <w:rFonts w:ascii="Times New Roman" w:hAnsi="Times New Roman" w:cs="Times New Roman"/>
          <w:sz w:val="24"/>
          <w:szCs w:val="24"/>
        </w:rPr>
        <w:t>suitable place of residence has been secured for the foreign employee to serve his SHN. It shall meet the prevailing SHN accommodation requirements stipulated by the Controller throughout the period of the SHN. The employer shall declare the SHN place of residence in the application to seek approval for the foreign employee to enter Singapore</w:t>
      </w:r>
      <w:bookmarkEnd w:id="8"/>
      <w:r w:rsidRPr="003307FE">
        <w:rPr>
          <w:rFonts w:ascii="Times New Roman" w:hAnsi="Times New Roman" w:cs="Times New Roman"/>
          <w:sz w:val="24"/>
          <w:szCs w:val="24"/>
        </w:rPr>
        <w:t>.</w:t>
      </w:r>
    </w:p>
    <w:p w14:paraId="566E356D" w14:textId="77777777" w:rsidR="003307FE" w:rsidRPr="003307FE" w:rsidRDefault="003307FE" w:rsidP="00042D6C">
      <w:pPr>
        <w:jc w:val="both"/>
        <w:rPr>
          <w:sz w:val="24"/>
          <w:szCs w:val="24"/>
        </w:rPr>
      </w:pPr>
    </w:p>
    <w:p w14:paraId="5D04839E" w14:textId="77777777" w:rsidR="003307FE" w:rsidRPr="003307FE" w:rsidRDefault="003307FE" w:rsidP="00042D6C">
      <w:pPr>
        <w:ind w:left="720"/>
        <w:jc w:val="both"/>
        <w:rPr>
          <w:i/>
          <w:sz w:val="24"/>
          <w:szCs w:val="24"/>
        </w:rPr>
      </w:pPr>
      <w:r w:rsidRPr="003307FE">
        <w:rPr>
          <w:i/>
          <w:sz w:val="24"/>
          <w:szCs w:val="24"/>
        </w:rPr>
        <w:t xml:space="preserve">After the foreign employee arrives in Singapore </w:t>
      </w:r>
    </w:p>
    <w:p w14:paraId="113A2941" w14:textId="77777777" w:rsidR="003307FE" w:rsidRPr="003307FE" w:rsidRDefault="003307FE" w:rsidP="00042D6C">
      <w:pPr>
        <w:ind w:left="1080"/>
        <w:jc w:val="both"/>
        <w:rPr>
          <w:sz w:val="24"/>
          <w:szCs w:val="24"/>
        </w:rPr>
      </w:pPr>
    </w:p>
    <w:p w14:paraId="7F4D68D1" w14:textId="77777777"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hAnsi="Times New Roman" w:cs="Times New Roman"/>
          <w:sz w:val="24"/>
          <w:szCs w:val="24"/>
        </w:rPr>
        <w:t xml:space="preserve">The Employer shall ensure that the foreign employee uses the service provider listed in </w:t>
      </w:r>
      <w:r w:rsidRPr="003307FE">
        <w:rPr>
          <w:rFonts w:ascii="Times New Roman" w:hAnsi="Times New Roman" w:cs="Times New Roman"/>
          <w:b/>
          <w:bCs/>
          <w:sz w:val="24"/>
          <w:szCs w:val="24"/>
        </w:rPr>
        <w:t xml:space="preserve">Annex </w:t>
      </w:r>
      <w:r w:rsidR="00276A6F">
        <w:rPr>
          <w:rFonts w:ascii="Times New Roman" w:hAnsi="Times New Roman" w:cs="Times New Roman"/>
          <w:b/>
          <w:bCs/>
          <w:sz w:val="24"/>
          <w:szCs w:val="24"/>
        </w:rPr>
        <w:t>F</w:t>
      </w:r>
      <w:r w:rsidRPr="003307FE">
        <w:rPr>
          <w:rFonts w:ascii="Times New Roman" w:hAnsi="Times New Roman" w:cs="Times New Roman"/>
          <w:b/>
          <w:bCs/>
          <w:sz w:val="24"/>
          <w:szCs w:val="24"/>
        </w:rPr>
        <w:t xml:space="preserve"> </w:t>
      </w:r>
      <w:r w:rsidRPr="003307FE">
        <w:rPr>
          <w:rFonts w:ascii="Times New Roman" w:hAnsi="Times New Roman" w:cs="Times New Roman"/>
          <w:sz w:val="24"/>
          <w:szCs w:val="24"/>
        </w:rPr>
        <w:t>to travel from the airport (or other place of disembarkation) directly to the SHN residence immediately upon arrival. The Employer shall bear the full costs of the transport.</w:t>
      </w:r>
    </w:p>
    <w:p w14:paraId="57BB21B2" w14:textId="77777777" w:rsidR="003307FE" w:rsidRPr="003307FE" w:rsidRDefault="003307FE" w:rsidP="00042D6C">
      <w:pPr>
        <w:pStyle w:val="ListParagraph"/>
        <w:ind w:left="1440"/>
        <w:jc w:val="both"/>
        <w:rPr>
          <w:rFonts w:ascii="Times New Roman" w:hAnsi="Times New Roman" w:cs="Times New Roman"/>
          <w:sz w:val="24"/>
          <w:szCs w:val="24"/>
        </w:rPr>
      </w:pPr>
    </w:p>
    <w:p w14:paraId="41088899" w14:textId="77777777"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hAnsi="Times New Roman" w:cs="Times New Roman"/>
          <w:sz w:val="24"/>
          <w:szCs w:val="24"/>
        </w:rPr>
        <w:t>The Employer shall ensure that the foreign employee complies with the SHN period which will commence with immediate effect from the time it is issued to the foreign employee on arrival and will be effective on that day until:</w:t>
      </w:r>
    </w:p>
    <w:p w14:paraId="7F6D34BD" w14:textId="58B7EB8B" w:rsidR="003307FE" w:rsidRPr="003307FE" w:rsidRDefault="003307FE" w:rsidP="00042D6C">
      <w:pPr>
        <w:pStyle w:val="ListParagraph"/>
        <w:numPr>
          <w:ilvl w:val="0"/>
          <w:numId w:val="5"/>
        </w:numPr>
        <w:spacing w:after="160" w:line="252" w:lineRule="auto"/>
        <w:jc w:val="both"/>
        <w:rPr>
          <w:rFonts w:ascii="Times New Roman" w:hAnsi="Times New Roman" w:cs="Times New Roman"/>
          <w:sz w:val="24"/>
          <w:szCs w:val="24"/>
        </w:rPr>
      </w:pPr>
      <w:r w:rsidRPr="003307FE">
        <w:rPr>
          <w:rFonts w:ascii="Times New Roman" w:hAnsi="Times New Roman" w:cs="Times New Roman"/>
          <w:sz w:val="24"/>
          <w:szCs w:val="24"/>
        </w:rPr>
        <w:t>1</w:t>
      </w:r>
      <w:ins w:id="9" w:author="Sharon SAM (MOM)" w:date="2021-10-08T07:13:00Z">
        <w:r w:rsidR="00B765E4">
          <w:rPr>
            <w:rFonts w:ascii="Times New Roman" w:hAnsi="Times New Roman" w:cs="Times New Roman"/>
            <w:sz w:val="24"/>
            <w:szCs w:val="24"/>
          </w:rPr>
          <w:t>0</w:t>
        </w:r>
      </w:ins>
      <w:del w:id="10" w:author="Sharon SAM (MOM)" w:date="2021-10-08T07:13:00Z">
        <w:r w:rsidRPr="003307FE" w:rsidDel="00B765E4">
          <w:rPr>
            <w:rFonts w:ascii="Times New Roman" w:hAnsi="Times New Roman" w:cs="Times New Roman"/>
            <w:sz w:val="24"/>
            <w:szCs w:val="24"/>
          </w:rPr>
          <w:delText>4</w:delText>
        </w:r>
      </w:del>
      <w:r w:rsidRPr="003307FE">
        <w:rPr>
          <w:rFonts w:ascii="Times New Roman" w:hAnsi="Times New Roman" w:cs="Times New Roman"/>
          <w:sz w:val="24"/>
          <w:szCs w:val="24"/>
        </w:rPr>
        <w:t xml:space="preserve"> days subsequent thereafter, and will end at 12 noon on the 1</w:t>
      </w:r>
      <w:ins w:id="11" w:author="Sharon SAM (MOM)" w:date="2021-10-08T07:13:00Z">
        <w:r w:rsidR="00B765E4">
          <w:rPr>
            <w:rFonts w:ascii="Times New Roman" w:hAnsi="Times New Roman" w:cs="Times New Roman"/>
            <w:sz w:val="24"/>
            <w:szCs w:val="24"/>
          </w:rPr>
          <w:t>1</w:t>
        </w:r>
      </w:ins>
      <w:del w:id="12" w:author="Sharon SAM (MOM)" w:date="2021-10-08T07:13:00Z">
        <w:r w:rsidRPr="003307FE" w:rsidDel="00B765E4">
          <w:rPr>
            <w:rFonts w:ascii="Times New Roman" w:hAnsi="Times New Roman" w:cs="Times New Roman"/>
            <w:sz w:val="24"/>
            <w:szCs w:val="24"/>
          </w:rPr>
          <w:delText>5</w:delText>
        </w:r>
      </w:del>
      <w:r w:rsidRPr="003307FE">
        <w:rPr>
          <w:rFonts w:ascii="Times New Roman" w:hAnsi="Times New Roman" w:cs="Times New Roman"/>
          <w:sz w:val="24"/>
          <w:szCs w:val="24"/>
          <w:vertAlign w:val="superscript"/>
        </w:rPr>
        <w:t>th</w:t>
      </w:r>
      <w:r w:rsidRPr="003307FE">
        <w:rPr>
          <w:rFonts w:ascii="Times New Roman" w:hAnsi="Times New Roman" w:cs="Times New Roman"/>
          <w:sz w:val="24"/>
          <w:szCs w:val="24"/>
        </w:rPr>
        <w:t xml:space="preserve"> </w:t>
      </w:r>
      <w:proofErr w:type="gramStart"/>
      <w:r w:rsidRPr="003307FE">
        <w:rPr>
          <w:rFonts w:ascii="Times New Roman" w:hAnsi="Times New Roman" w:cs="Times New Roman"/>
          <w:sz w:val="24"/>
          <w:szCs w:val="24"/>
        </w:rPr>
        <w:t>day;</w:t>
      </w:r>
      <w:proofErr w:type="gramEnd"/>
      <w:r w:rsidRPr="003307FE">
        <w:rPr>
          <w:rFonts w:ascii="Times New Roman" w:hAnsi="Times New Roman" w:cs="Times New Roman"/>
          <w:sz w:val="24"/>
          <w:szCs w:val="24"/>
        </w:rPr>
        <w:t xml:space="preserve"> or</w:t>
      </w:r>
    </w:p>
    <w:p w14:paraId="1B8D2ABA" w14:textId="77777777" w:rsidR="003307FE" w:rsidRPr="003307FE" w:rsidRDefault="003307FE" w:rsidP="00042D6C">
      <w:pPr>
        <w:pStyle w:val="ListParagraph"/>
        <w:numPr>
          <w:ilvl w:val="0"/>
          <w:numId w:val="5"/>
        </w:numPr>
        <w:spacing w:after="160" w:line="252" w:lineRule="auto"/>
        <w:jc w:val="both"/>
        <w:rPr>
          <w:rFonts w:ascii="Times New Roman" w:hAnsi="Times New Roman" w:cs="Times New Roman"/>
          <w:sz w:val="24"/>
          <w:szCs w:val="24"/>
        </w:rPr>
      </w:pPr>
      <w:r w:rsidRPr="003307FE">
        <w:rPr>
          <w:rFonts w:ascii="Times New Roman" w:hAnsi="Times New Roman" w:cs="Times New Roman"/>
          <w:sz w:val="24"/>
          <w:szCs w:val="24"/>
        </w:rPr>
        <w:t>until the results of the COVID-19 test are notified to the foreign employee, whereupon the SHN period will end immediately,</w:t>
      </w:r>
    </w:p>
    <w:p w14:paraId="11ACE2FC" w14:textId="77777777" w:rsidR="003307FE" w:rsidRPr="003307FE" w:rsidRDefault="003307FE" w:rsidP="00042D6C">
      <w:pPr>
        <w:pStyle w:val="ListParagraph"/>
        <w:spacing w:after="160" w:line="252" w:lineRule="auto"/>
        <w:ind w:left="2449"/>
        <w:jc w:val="both"/>
        <w:rPr>
          <w:rFonts w:ascii="Times New Roman" w:hAnsi="Times New Roman" w:cs="Times New Roman"/>
          <w:sz w:val="24"/>
          <w:szCs w:val="24"/>
        </w:rPr>
      </w:pPr>
    </w:p>
    <w:p w14:paraId="308CA6FA" w14:textId="77777777" w:rsidR="003307FE" w:rsidRPr="003307FE" w:rsidRDefault="003307FE" w:rsidP="00042D6C">
      <w:pPr>
        <w:pStyle w:val="ListParagraph"/>
        <w:spacing w:after="160" w:line="252" w:lineRule="auto"/>
        <w:ind w:left="1418"/>
        <w:jc w:val="both"/>
        <w:rPr>
          <w:rFonts w:ascii="Times New Roman" w:hAnsi="Times New Roman" w:cs="Times New Roman"/>
          <w:sz w:val="24"/>
          <w:szCs w:val="24"/>
        </w:rPr>
      </w:pPr>
      <w:r w:rsidRPr="003307FE">
        <w:rPr>
          <w:rFonts w:ascii="Times New Roman" w:hAnsi="Times New Roman" w:cs="Times New Roman"/>
          <w:sz w:val="24"/>
          <w:szCs w:val="24"/>
        </w:rPr>
        <w:t>whichever is later.</w:t>
      </w:r>
    </w:p>
    <w:p w14:paraId="1EEE9EF6" w14:textId="77777777" w:rsidR="003307FE" w:rsidRPr="003307FE" w:rsidRDefault="003307FE" w:rsidP="00042D6C">
      <w:pPr>
        <w:pStyle w:val="ListParagraph"/>
        <w:ind w:left="1712"/>
        <w:jc w:val="both"/>
        <w:rPr>
          <w:rFonts w:ascii="Times New Roman" w:hAnsi="Times New Roman" w:cs="Times New Roman"/>
          <w:sz w:val="24"/>
          <w:szCs w:val="24"/>
        </w:rPr>
      </w:pPr>
    </w:p>
    <w:p w14:paraId="43550A8D" w14:textId="778894C2"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hAnsi="Times New Roman" w:cs="Times New Roman"/>
          <w:sz w:val="24"/>
          <w:szCs w:val="24"/>
        </w:rPr>
        <w:t>The Employer shall bear the full costs of his foreign employee</w:t>
      </w:r>
      <w:r>
        <w:rPr>
          <w:rFonts w:ascii="Times New Roman" w:hAnsi="Times New Roman" w:cs="Times New Roman"/>
          <w:sz w:val="24"/>
          <w:szCs w:val="24"/>
        </w:rPr>
        <w:t>’</w:t>
      </w:r>
      <w:r w:rsidRPr="003307FE">
        <w:rPr>
          <w:rFonts w:ascii="Times New Roman" w:hAnsi="Times New Roman" w:cs="Times New Roman"/>
          <w:sz w:val="24"/>
          <w:szCs w:val="24"/>
        </w:rPr>
        <w:t xml:space="preserve">s stay at a dedicated SHN facility during the SHN period (if applicable); and shall bear the full costs of all COVID-19 tests for the foreign employee. </w:t>
      </w:r>
      <w:r w:rsidR="00E113BF" w:rsidRPr="007C7D8F">
        <w:rPr>
          <w:rFonts w:ascii="Times New Roman" w:hAnsi="Times New Roman" w:cs="Times New Roman"/>
          <w:sz w:val="24"/>
          <w:szCs w:val="24"/>
        </w:rPr>
        <w:t xml:space="preserve">These costs are </w:t>
      </w:r>
      <w:r w:rsidR="00E113BF" w:rsidRPr="007C7D8F">
        <w:rPr>
          <w:rFonts w:ascii="Times New Roman" w:hAnsi="Times New Roman" w:cs="Times New Roman"/>
          <w:sz w:val="24"/>
          <w:szCs w:val="24"/>
        </w:rPr>
        <w:lastRenderedPageBreak/>
        <w:t>payable even if the foreign employee does not enter Singapore or does not need to take the test(s), unless otherwise permitted by the Controller.</w:t>
      </w:r>
    </w:p>
    <w:p w14:paraId="30828C21" w14:textId="77777777" w:rsidR="003307FE" w:rsidRPr="003307FE" w:rsidRDefault="003307FE" w:rsidP="00042D6C">
      <w:pPr>
        <w:pStyle w:val="ListParagraph"/>
        <w:ind w:left="1440"/>
        <w:jc w:val="both"/>
        <w:rPr>
          <w:rFonts w:ascii="Times New Roman" w:hAnsi="Times New Roman" w:cs="Times New Roman"/>
          <w:sz w:val="24"/>
          <w:szCs w:val="24"/>
        </w:rPr>
      </w:pPr>
    </w:p>
    <w:p w14:paraId="1B469DB7" w14:textId="77777777"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hAnsi="Times New Roman" w:cs="Times New Roman"/>
          <w:sz w:val="24"/>
          <w:szCs w:val="24"/>
        </w:rPr>
        <w:t>The Employer shall ensure that the foreign employee fully complies with the additional work pass conditions imposed on the foreign employee for the SHN period.</w:t>
      </w:r>
    </w:p>
    <w:p w14:paraId="7F1D3325" w14:textId="77777777" w:rsidR="003307FE" w:rsidRPr="003307FE" w:rsidRDefault="003307FE" w:rsidP="00042D6C">
      <w:pPr>
        <w:pStyle w:val="ListParagraph"/>
        <w:jc w:val="both"/>
        <w:rPr>
          <w:rFonts w:ascii="Times New Roman" w:hAnsi="Times New Roman" w:cs="Times New Roman"/>
          <w:sz w:val="24"/>
          <w:szCs w:val="24"/>
        </w:rPr>
      </w:pPr>
    </w:p>
    <w:p w14:paraId="1E3FFF17" w14:textId="77777777"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hAnsi="Times New Roman" w:cs="Times New Roman"/>
          <w:sz w:val="24"/>
          <w:szCs w:val="24"/>
        </w:rPr>
        <w:t xml:space="preserve">The Employer shall explain and ensure that the foreign employee understands the additional work pass conditions that the foreign employee </w:t>
      </w:r>
      <w:proofErr w:type="gramStart"/>
      <w:r w:rsidRPr="003307FE">
        <w:rPr>
          <w:rFonts w:ascii="Times New Roman" w:hAnsi="Times New Roman" w:cs="Times New Roman"/>
          <w:sz w:val="24"/>
          <w:szCs w:val="24"/>
        </w:rPr>
        <w:t>has to</w:t>
      </w:r>
      <w:proofErr w:type="gramEnd"/>
      <w:r w:rsidRPr="003307FE">
        <w:rPr>
          <w:rFonts w:ascii="Times New Roman" w:hAnsi="Times New Roman" w:cs="Times New Roman"/>
          <w:sz w:val="24"/>
          <w:szCs w:val="24"/>
        </w:rPr>
        <w:t xml:space="preserve"> comply with, and the advisories that he/she has to observe.</w:t>
      </w:r>
    </w:p>
    <w:p w14:paraId="1829D785" w14:textId="77777777" w:rsidR="003307FE" w:rsidRPr="003307FE" w:rsidRDefault="003307FE" w:rsidP="00042D6C">
      <w:pPr>
        <w:pStyle w:val="ListParagraph"/>
        <w:jc w:val="both"/>
        <w:rPr>
          <w:rFonts w:ascii="Times New Roman" w:hAnsi="Times New Roman" w:cs="Times New Roman"/>
          <w:sz w:val="24"/>
          <w:szCs w:val="24"/>
        </w:rPr>
      </w:pPr>
    </w:p>
    <w:p w14:paraId="183DCBB5" w14:textId="77777777"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hAnsi="Times New Roman" w:cs="Times New Roman"/>
          <w:sz w:val="24"/>
          <w:szCs w:val="24"/>
        </w:rPr>
        <w:t>The Employer shall ensure that a physical copy of the additional work pass conditions is provided to and retained by the foreign employee.</w:t>
      </w:r>
    </w:p>
    <w:p w14:paraId="15BC8FAF" w14:textId="77777777" w:rsidR="003307FE" w:rsidRPr="003307FE" w:rsidRDefault="003307FE" w:rsidP="00042D6C">
      <w:pPr>
        <w:pStyle w:val="ListParagraph"/>
        <w:jc w:val="both"/>
        <w:rPr>
          <w:rFonts w:ascii="Times New Roman" w:hAnsi="Times New Roman" w:cs="Times New Roman"/>
          <w:sz w:val="24"/>
          <w:szCs w:val="24"/>
        </w:rPr>
      </w:pPr>
    </w:p>
    <w:p w14:paraId="7DE0F780" w14:textId="77777777"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hAnsi="Times New Roman" w:cs="Times New Roman"/>
          <w:sz w:val="24"/>
          <w:szCs w:val="24"/>
        </w:rPr>
        <w:t>The Employer shall ensure that the foreign employee dons the electronic monitoring device issued to him/her at the checkpoints and ensure that it remains charged for SHN surveillance during the entire SHN period. The Employer shall ensure that the foreign employee does not tamper or cause any damage to the device.</w:t>
      </w:r>
    </w:p>
    <w:p w14:paraId="3A83DBEB" w14:textId="77777777" w:rsidR="003307FE" w:rsidRPr="003307FE" w:rsidRDefault="003307FE" w:rsidP="00042D6C">
      <w:pPr>
        <w:pStyle w:val="ListParagraph"/>
        <w:jc w:val="both"/>
        <w:rPr>
          <w:rFonts w:ascii="Times New Roman" w:hAnsi="Times New Roman" w:cs="Times New Roman"/>
          <w:sz w:val="24"/>
          <w:szCs w:val="24"/>
        </w:rPr>
      </w:pPr>
    </w:p>
    <w:p w14:paraId="6F9887EE" w14:textId="506B47B0" w:rsidR="003307FE" w:rsidRPr="009035EE" w:rsidRDefault="003307FE">
      <w:pPr>
        <w:pStyle w:val="ListParagraph"/>
        <w:numPr>
          <w:ilvl w:val="0"/>
          <w:numId w:val="3"/>
        </w:numPr>
        <w:ind w:left="1440"/>
        <w:jc w:val="both"/>
        <w:rPr>
          <w:rFonts w:ascii="Times New Roman" w:hAnsi="Times New Roman" w:cs="Times New Roman"/>
          <w:sz w:val="24"/>
          <w:szCs w:val="24"/>
        </w:rPr>
      </w:pPr>
      <w:bookmarkStart w:id="13" w:name="_Hlk43061987"/>
      <w:r w:rsidRPr="003307FE">
        <w:rPr>
          <w:rFonts w:ascii="Times New Roman" w:hAnsi="Times New Roman" w:cs="Times New Roman"/>
          <w:sz w:val="24"/>
          <w:szCs w:val="24"/>
        </w:rPr>
        <w:t>The Employer shall ensure that the foreign employee has a mobile phone with internet connectivity (</w:t>
      </w:r>
      <w:proofErr w:type="gramStart"/>
      <w:r w:rsidRPr="003307FE">
        <w:rPr>
          <w:rFonts w:ascii="Times New Roman" w:hAnsi="Times New Roman" w:cs="Times New Roman"/>
          <w:sz w:val="24"/>
          <w:szCs w:val="24"/>
        </w:rPr>
        <w:t>e.g.</w:t>
      </w:r>
      <w:proofErr w:type="gramEnd"/>
      <w:r w:rsidRPr="003307FE">
        <w:rPr>
          <w:rFonts w:ascii="Times New Roman" w:hAnsi="Times New Roman" w:cs="Times New Roman"/>
          <w:sz w:val="24"/>
          <w:szCs w:val="24"/>
        </w:rPr>
        <w:t xml:space="preserve"> via WIFI or sufficient mobile data) with him/her at all times during the SHN period; and shall ensure that the foreign employee </w:t>
      </w:r>
      <w:bookmarkEnd w:id="13"/>
      <w:r w:rsidR="00E113BF" w:rsidRPr="00CB5101">
        <w:rPr>
          <w:rFonts w:ascii="Times New Roman" w:hAnsi="Times New Roman" w:cs="Times New Roman"/>
          <w:sz w:val="24"/>
          <w:szCs w:val="24"/>
        </w:rPr>
        <w:t xml:space="preserve">downloads both WhatsApp and </w:t>
      </w:r>
      <w:proofErr w:type="spellStart"/>
      <w:r w:rsidR="00E113BF" w:rsidRPr="00CB5101">
        <w:rPr>
          <w:rFonts w:ascii="Times New Roman" w:hAnsi="Times New Roman" w:cs="Times New Roman"/>
          <w:sz w:val="24"/>
          <w:szCs w:val="24"/>
        </w:rPr>
        <w:t>FWMOMCare</w:t>
      </w:r>
      <w:proofErr w:type="spellEnd"/>
      <w:r w:rsidR="00E113BF" w:rsidRPr="00CB5101">
        <w:rPr>
          <w:rFonts w:ascii="Times New Roman" w:hAnsi="Times New Roman" w:cs="Times New Roman"/>
          <w:sz w:val="24"/>
          <w:szCs w:val="24"/>
        </w:rPr>
        <w:t xml:space="preserve"> app on his/her mobile phone and responds within 1 hour when contacted by MOM via phone call, WhatsApp </w:t>
      </w:r>
      <w:r w:rsidR="00E113BF">
        <w:rPr>
          <w:rFonts w:ascii="Times New Roman" w:hAnsi="Times New Roman" w:cs="Times New Roman"/>
          <w:sz w:val="24"/>
          <w:szCs w:val="24"/>
        </w:rPr>
        <w:t xml:space="preserve">video calls </w:t>
      </w:r>
      <w:r w:rsidR="00E113BF" w:rsidRPr="00CB5101">
        <w:rPr>
          <w:rFonts w:ascii="Times New Roman" w:hAnsi="Times New Roman" w:cs="Times New Roman"/>
          <w:sz w:val="24"/>
          <w:szCs w:val="24"/>
        </w:rPr>
        <w:t>or Short Message Service (SMS).</w:t>
      </w:r>
    </w:p>
    <w:p w14:paraId="49A3B331" w14:textId="77777777" w:rsidR="003307FE" w:rsidRPr="003307FE" w:rsidRDefault="003307FE" w:rsidP="00042D6C">
      <w:pPr>
        <w:pStyle w:val="ListParagraph"/>
        <w:jc w:val="both"/>
        <w:rPr>
          <w:rFonts w:ascii="Times New Roman" w:hAnsi="Times New Roman" w:cs="Times New Roman"/>
          <w:sz w:val="24"/>
          <w:szCs w:val="24"/>
        </w:rPr>
      </w:pPr>
    </w:p>
    <w:p w14:paraId="281E30D9" w14:textId="7E814A4E" w:rsidR="003307FE" w:rsidRPr="009035EE" w:rsidRDefault="00E113BF">
      <w:pPr>
        <w:pStyle w:val="ListParagraph"/>
        <w:numPr>
          <w:ilvl w:val="0"/>
          <w:numId w:val="3"/>
        </w:numPr>
        <w:ind w:left="1440"/>
        <w:jc w:val="both"/>
        <w:rPr>
          <w:rFonts w:ascii="Times New Roman" w:hAnsi="Times New Roman" w:cs="Times New Roman"/>
          <w:sz w:val="24"/>
          <w:szCs w:val="24"/>
        </w:rPr>
      </w:pPr>
      <w:r w:rsidRPr="00E3377D">
        <w:rPr>
          <w:rFonts w:ascii="Times New Roman" w:hAnsi="Times New Roman" w:cs="Times New Roman"/>
          <w:sz w:val="24"/>
          <w:szCs w:val="24"/>
        </w:rPr>
        <w:t xml:space="preserve">The Employer shall ensure </w:t>
      </w:r>
      <w:r w:rsidRPr="00757EF1">
        <w:rPr>
          <w:rFonts w:ascii="Times New Roman" w:hAnsi="Times New Roman" w:cs="Times New Roman"/>
          <w:sz w:val="24"/>
          <w:szCs w:val="24"/>
        </w:rPr>
        <w:t xml:space="preserve">that the foreign employee reports his/her health status to MOM using the </w:t>
      </w:r>
      <w:proofErr w:type="spellStart"/>
      <w:r w:rsidRPr="00757EF1">
        <w:rPr>
          <w:rFonts w:ascii="Times New Roman" w:hAnsi="Times New Roman" w:cs="Times New Roman"/>
          <w:sz w:val="24"/>
          <w:szCs w:val="24"/>
        </w:rPr>
        <w:t>FWMOMCare</w:t>
      </w:r>
      <w:proofErr w:type="spellEnd"/>
      <w:r w:rsidRPr="00757EF1">
        <w:rPr>
          <w:rFonts w:ascii="Times New Roman" w:hAnsi="Times New Roman" w:cs="Times New Roman"/>
          <w:sz w:val="24"/>
          <w:szCs w:val="24"/>
        </w:rPr>
        <w:t xml:space="preserve"> app (refer to </w:t>
      </w:r>
      <w:hyperlink r:id="rId13" w:history="1">
        <w:r w:rsidRPr="00E3377D">
          <w:rPr>
            <w:rStyle w:val="Hyperlink"/>
            <w:rFonts w:ascii="Times New Roman" w:hAnsi="Times New Roman" w:cs="Times New Roman"/>
            <w:sz w:val="24"/>
            <w:szCs w:val="24"/>
          </w:rPr>
          <w:t>user guide</w:t>
        </w:r>
      </w:hyperlink>
      <w:r w:rsidRPr="00E3377D">
        <w:rPr>
          <w:rFonts w:ascii="Times New Roman" w:hAnsi="Times New Roman" w:cs="Times New Roman"/>
          <w:sz w:val="24"/>
          <w:szCs w:val="24"/>
        </w:rPr>
        <w:t xml:space="preserve">). The </w:t>
      </w:r>
      <w:r w:rsidRPr="00757EF1">
        <w:rPr>
          <w:rFonts w:ascii="Times New Roman" w:hAnsi="Times New Roman" w:cs="Times New Roman"/>
          <w:sz w:val="24"/>
          <w:szCs w:val="24"/>
        </w:rPr>
        <w:t xml:space="preserve">foreign employee must have a thermometer to take and report his/her temperature. </w:t>
      </w:r>
      <w:r w:rsidRPr="007C7D8F">
        <w:rPr>
          <w:rFonts w:ascii="Times New Roman" w:hAnsi="Times New Roman" w:cs="Times New Roman"/>
          <w:sz w:val="24"/>
          <w:szCs w:val="24"/>
        </w:rPr>
        <w:t xml:space="preserve"> </w:t>
      </w:r>
    </w:p>
    <w:p w14:paraId="2944CAB4" w14:textId="77777777" w:rsidR="003307FE" w:rsidRPr="003307FE" w:rsidRDefault="003307FE" w:rsidP="00042D6C">
      <w:pPr>
        <w:pStyle w:val="ListParagraph"/>
        <w:jc w:val="both"/>
        <w:rPr>
          <w:rFonts w:ascii="Times New Roman" w:hAnsi="Times New Roman" w:cs="Times New Roman"/>
          <w:sz w:val="24"/>
          <w:szCs w:val="24"/>
        </w:rPr>
      </w:pPr>
    </w:p>
    <w:p w14:paraId="4F211503" w14:textId="77777777"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hAnsi="Times New Roman" w:cs="Times New Roman"/>
          <w:sz w:val="24"/>
          <w:szCs w:val="24"/>
        </w:rPr>
        <w:t xml:space="preserve">The Employer </w:t>
      </w:r>
      <w:bookmarkStart w:id="14" w:name="_Hlk43062018"/>
      <w:r w:rsidRPr="003307FE">
        <w:rPr>
          <w:rFonts w:ascii="Times New Roman" w:hAnsi="Times New Roman" w:cs="Times New Roman"/>
          <w:sz w:val="24"/>
          <w:szCs w:val="24"/>
        </w:rPr>
        <w:t xml:space="preserve">shall ensure that food and other daily essentials are provided to the foreign employee for the SHN </w:t>
      </w:r>
      <w:proofErr w:type="gramStart"/>
      <w:r w:rsidRPr="003307FE">
        <w:rPr>
          <w:rFonts w:ascii="Times New Roman" w:hAnsi="Times New Roman" w:cs="Times New Roman"/>
          <w:sz w:val="24"/>
          <w:szCs w:val="24"/>
        </w:rPr>
        <w:t>period, if</w:t>
      </w:r>
      <w:proofErr w:type="gramEnd"/>
      <w:r w:rsidRPr="003307FE">
        <w:rPr>
          <w:rFonts w:ascii="Times New Roman" w:hAnsi="Times New Roman" w:cs="Times New Roman"/>
          <w:sz w:val="24"/>
          <w:szCs w:val="24"/>
        </w:rPr>
        <w:t xml:space="preserve"> their foreign employee is unable to make his/her own arrangements</w:t>
      </w:r>
      <w:bookmarkEnd w:id="14"/>
      <w:r w:rsidRPr="003307FE">
        <w:rPr>
          <w:rFonts w:ascii="Times New Roman" w:hAnsi="Times New Roman" w:cs="Times New Roman"/>
          <w:sz w:val="24"/>
          <w:szCs w:val="24"/>
        </w:rPr>
        <w:t>.</w:t>
      </w:r>
    </w:p>
    <w:p w14:paraId="432FE1B7" w14:textId="77777777" w:rsidR="003307FE" w:rsidRPr="003307FE" w:rsidRDefault="003307FE" w:rsidP="00042D6C">
      <w:pPr>
        <w:pStyle w:val="ListParagraph"/>
        <w:jc w:val="both"/>
        <w:rPr>
          <w:rFonts w:ascii="Times New Roman" w:hAnsi="Times New Roman" w:cs="Times New Roman"/>
          <w:sz w:val="24"/>
          <w:szCs w:val="24"/>
        </w:rPr>
      </w:pPr>
    </w:p>
    <w:p w14:paraId="1EF30A37" w14:textId="77777777"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hAnsi="Times New Roman" w:cs="Times New Roman"/>
          <w:sz w:val="24"/>
          <w:szCs w:val="24"/>
        </w:rPr>
        <w:t xml:space="preserve">The Employer </w:t>
      </w:r>
      <w:bookmarkStart w:id="15" w:name="_Hlk43062111"/>
      <w:r w:rsidRPr="003307FE">
        <w:rPr>
          <w:rFonts w:ascii="Times New Roman" w:hAnsi="Times New Roman" w:cs="Times New Roman"/>
          <w:sz w:val="24"/>
          <w:szCs w:val="24"/>
        </w:rPr>
        <w:t>shall ensure that the foreign employee undergoes the required COVID-19 test(s)</w:t>
      </w:r>
      <w:bookmarkEnd w:id="15"/>
      <w:r w:rsidRPr="003307FE">
        <w:rPr>
          <w:rFonts w:ascii="Times New Roman" w:hAnsi="Times New Roman" w:cs="Times New Roman"/>
          <w:sz w:val="24"/>
          <w:szCs w:val="24"/>
        </w:rPr>
        <w:t xml:space="preserve"> </w:t>
      </w:r>
      <w:r w:rsidRPr="003307FE">
        <w:rPr>
          <w:rFonts w:ascii="Times New Roman" w:eastAsia="Times New Roman" w:hAnsi="Times New Roman" w:cs="Times New Roman"/>
          <w:sz w:val="24"/>
          <w:szCs w:val="24"/>
        </w:rPr>
        <w:t>as scheduled. The foreign employee will be notified of the time/ date/ location of the scheduled appointment via an SMS notification</w:t>
      </w:r>
      <w:r w:rsidRPr="003307FE">
        <w:rPr>
          <w:rFonts w:ascii="Times New Roman" w:hAnsi="Times New Roman" w:cs="Times New Roman"/>
          <w:sz w:val="24"/>
          <w:szCs w:val="24"/>
        </w:rPr>
        <w:t>.</w:t>
      </w:r>
    </w:p>
    <w:p w14:paraId="6CDBA68F" w14:textId="77777777" w:rsidR="003307FE" w:rsidRPr="003307FE" w:rsidRDefault="003307FE" w:rsidP="00042D6C">
      <w:pPr>
        <w:pStyle w:val="ListParagraph"/>
        <w:jc w:val="both"/>
        <w:rPr>
          <w:rFonts w:ascii="Times New Roman" w:hAnsi="Times New Roman" w:cs="Times New Roman"/>
          <w:sz w:val="24"/>
          <w:szCs w:val="24"/>
        </w:rPr>
      </w:pPr>
    </w:p>
    <w:p w14:paraId="4191C033" w14:textId="77777777"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eastAsia="Times New Roman" w:hAnsi="Times New Roman" w:cs="Times New Roman"/>
          <w:sz w:val="24"/>
          <w:szCs w:val="24"/>
        </w:rPr>
        <w:t xml:space="preserve">The Employer shall ensure that the foreign employee </w:t>
      </w:r>
      <w:r w:rsidRPr="003307FE">
        <w:rPr>
          <w:rFonts w:ascii="Times New Roman" w:hAnsi="Times New Roman" w:cs="Times New Roman"/>
          <w:sz w:val="24"/>
          <w:szCs w:val="24"/>
        </w:rPr>
        <w:t xml:space="preserve">uses the service provider listed in </w:t>
      </w:r>
      <w:r w:rsidRPr="003307FE">
        <w:rPr>
          <w:rFonts w:ascii="Times New Roman" w:hAnsi="Times New Roman" w:cs="Times New Roman"/>
          <w:b/>
          <w:bCs/>
          <w:sz w:val="24"/>
          <w:szCs w:val="24"/>
        </w:rPr>
        <w:t xml:space="preserve">Annex </w:t>
      </w:r>
      <w:r w:rsidR="00276A6F">
        <w:rPr>
          <w:rFonts w:ascii="Times New Roman" w:hAnsi="Times New Roman" w:cs="Times New Roman"/>
          <w:b/>
          <w:bCs/>
          <w:sz w:val="24"/>
          <w:szCs w:val="24"/>
        </w:rPr>
        <w:t>F</w:t>
      </w:r>
      <w:r w:rsidRPr="003307FE">
        <w:rPr>
          <w:rFonts w:ascii="Times New Roman" w:hAnsi="Times New Roman" w:cs="Times New Roman"/>
          <w:b/>
          <w:bCs/>
          <w:sz w:val="24"/>
          <w:szCs w:val="24"/>
        </w:rPr>
        <w:t xml:space="preserve"> </w:t>
      </w:r>
      <w:r w:rsidRPr="003307FE">
        <w:rPr>
          <w:rFonts w:ascii="Times New Roman" w:hAnsi="Times New Roman" w:cs="Times New Roman"/>
          <w:sz w:val="24"/>
          <w:szCs w:val="24"/>
        </w:rPr>
        <w:t xml:space="preserve">to travel </w:t>
      </w:r>
      <w:r w:rsidRPr="003307FE">
        <w:rPr>
          <w:rFonts w:ascii="Times New Roman" w:eastAsia="Times New Roman" w:hAnsi="Times New Roman" w:cs="Times New Roman"/>
          <w:sz w:val="24"/>
          <w:szCs w:val="24"/>
        </w:rPr>
        <w:t xml:space="preserve">between the SHN residence and designated COVID-19 testing facility for the appointment. The Employer shall bear the full costs of the transport. The foreign employee must arrive punctually and return to the SHN residence immediately after the test. </w:t>
      </w:r>
      <w:r w:rsidRPr="003307FE">
        <w:rPr>
          <w:rFonts w:ascii="Times New Roman" w:eastAsia="Times New Roman" w:hAnsi="Times New Roman" w:cs="Times New Roman"/>
          <w:b/>
          <w:bCs/>
          <w:sz w:val="24"/>
          <w:szCs w:val="24"/>
        </w:rPr>
        <w:t>All other forms of transport are not allowed.</w:t>
      </w:r>
      <w:r w:rsidRPr="003307FE">
        <w:rPr>
          <w:rFonts w:ascii="Times New Roman" w:eastAsia="Times New Roman" w:hAnsi="Times New Roman" w:cs="Times New Roman"/>
          <w:sz w:val="24"/>
          <w:szCs w:val="24"/>
        </w:rPr>
        <w:t xml:space="preserve"> Failure to go for the test as scheduled may result in an extension of the SHN period and revocation of the pass</w:t>
      </w:r>
      <w:r w:rsidRPr="003307FE">
        <w:rPr>
          <w:rFonts w:ascii="Times New Roman" w:hAnsi="Times New Roman" w:cs="Times New Roman"/>
          <w:sz w:val="24"/>
          <w:szCs w:val="24"/>
        </w:rPr>
        <w:t>.</w:t>
      </w:r>
    </w:p>
    <w:p w14:paraId="0F872EEF" w14:textId="77777777" w:rsidR="003307FE" w:rsidRPr="003307FE" w:rsidRDefault="003307FE" w:rsidP="00042D6C">
      <w:pPr>
        <w:pStyle w:val="ListParagraph"/>
        <w:jc w:val="both"/>
        <w:rPr>
          <w:rFonts w:ascii="Times New Roman" w:hAnsi="Times New Roman" w:cs="Times New Roman"/>
          <w:sz w:val="24"/>
          <w:szCs w:val="24"/>
        </w:rPr>
      </w:pPr>
    </w:p>
    <w:p w14:paraId="50204876" w14:textId="77777777"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hAnsi="Times New Roman" w:cs="Times New Roman"/>
          <w:sz w:val="24"/>
          <w:szCs w:val="24"/>
        </w:rPr>
        <w:t>The Employer shall ensure that they make the necessary arrangements for their employees</w:t>
      </w:r>
      <w:r>
        <w:rPr>
          <w:rFonts w:ascii="Times New Roman" w:hAnsi="Times New Roman" w:cs="Times New Roman"/>
          <w:sz w:val="24"/>
          <w:szCs w:val="24"/>
        </w:rPr>
        <w:t>’</w:t>
      </w:r>
      <w:r w:rsidRPr="003307FE">
        <w:rPr>
          <w:rFonts w:ascii="Times New Roman" w:hAnsi="Times New Roman" w:cs="Times New Roman"/>
          <w:sz w:val="24"/>
          <w:szCs w:val="24"/>
        </w:rPr>
        <w:t xml:space="preserve"> non-emergency medical needs (such as arrange a visit to a Public Health Preparedness Clinic (PHPC) or General Practitioner (GP) clinic nearest to the foreign employee</w:t>
      </w:r>
      <w:r>
        <w:rPr>
          <w:rFonts w:ascii="Times New Roman" w:hAnsi="Times New Roman" w:cs="Times New Roman"/>
          <w:sz w:val="24"/>
          <w:szCs w:val="24"/>
        </w:rPr>
        <w:t>’</w:t>
      </w:r>
      <w:r w:rsidRPr="003307FE">
        <w:rPr>
          <w:rFonts w:ascii="Times New Roman" w:hAnsi="Times New Roman" w:cs="Times New Roman"/>
          <w:sz w:val="24"/>
          <w:szCs w:val="24"/>
        </w:rPr>
        <w:t>s SHN place of residence, re-schedule follow-up visits for chronic conditions, refilling of prescription, etc).</w:t>
      </w:r>
    </w:p>
    <w:p w14:paraId="0188B535" w14:textId="77777777" w:rsidR="003307FE" w:rsidRPr="003307FE" w:rsidRDefault="003307FE" w:rsidP="00042D6C">
      <w:pPr>
        <w:pStyle w:val="ListParagraph"/>
        <w:jc w:val="both"/>
        <w:rPr>
          <w:rFonts w:ascii="Times New Roman" w:hAnsi="Times New Roman" w:cs="Times New Roman"/>
          <w:sz w:val="24"/>
          <w:szCs w:val="24"/>
        </w:rPr>
      </w:pPr>
    </w:p>
    <w:p w14:paraId="749C59AA" w14:textId="410C8799" w:rsidR="003307FE" w:rsidRPr="003307FE" w:rsidRDefault="003307FE" w:rsidP="00042D6C">
      <w:pPr>
        <w:pStyle w:val="ListParagraph"/>
        <w:numPr>
          <w:ilvl w:val="0"/>
          <w:numId w:val="3"/>
        </w:numPr>
        <w:ind w:left="1440"/>
        <w:jc w:val="both"/>
        <w:rPr>
          <w:rFonts w:ascii="Times New Roman" w:hAnsi="Times New Roman" w:cs="Times New Roman"/>
          <w:sz w:val="24"/>
          <w:szCs w:val="24"/>
        </w:rPr>
      </w:pPr>
      <w:r w:rsidRPr="003307FE">
        <w:rPr>
          <w:rFonts w:ascii="Times New Roman" w:hAnsi="Times New Roman" w:cs="Times New Roman"/>
          <w:sz w:val="24"/>
          <w:szCs w:val="24"/>
        </w:rPr>
        <w:lastRenderedPageBreak/>
        <w:t xml:space="preserve">The Employer shall ensure that the foreign employee </w:t>
      </w:r>
      <w:r w:rsidR="00E113BF" w:rsidRPr="00A35539">
        <w:rPr>
          <w:rFonts w:ascii="Times New Roman" w:hAnsi="Times New Roman" w:cs="Times New Roman"/>
          <w:sz w:val="24"/>
          <w:szCs w:val="24"/>
        </w:rPr>
        <w:t>disposes of the electronic monitoring device based on the instructions given.</w:t>
      </w:r>
    </w:p>
    <w:p w14:paraId="3D136E63" w14:textId="77777777" w:rsidR="001D6A12" w:rsidRDefault="001D6A12" w:rsidP="00E113BF">
      <w:pPr>
        <w:jc w:val="both"/>
        <w:rPr>
          <w:b/>
          <w:sz w:val="24"/>
          <w:szCs w:val="24"/>
          <w:u w:val="single"/>
        </w:rPr>
      </w:pPr>
    </w:p>
    <w:p w14:paraId="423FA6C0" w14:textId="77777777" w:rsidR="001D6A12" w:rsidRPr="009035EE" w:rsidRDefault="001D6A12" w:rsidP="001D6A12">
      <w:pPr>
        <w:rPr>
          <w:bCs/>
          <w:sz w:val="24"/>
          <w:szCs w:val="24"/>
        </w:rPr>
      </w:pPr>
      <w:r w:rsidRPr="009035EE">
        <w:rPr>
          <w:bCs/>
          <w:sz w:val="24"/>
          <w:szCs w:val="24"/>
        </w:rPr>
        <w:t>Controller of Work Passes</w:t>
      </w:r>
      <w:r w:rsidR="006D0245" w:rsidRPr="009035EE">
        <w:rPr>
          <w:bCs/>
          <w:sz w:val="24"/>
          <w:szCs w:val="24"/>
        </w:rPr>
        <w:br/>
      </w:r>
    </w:p>
    <w:p w14:paraId="0EF7EEEB" w14:textId="53B3F90F" w:rsidR="00E113BF" w:rsidRPr="003307FE" w:rsidRDefault="00E113BF" w:rsidP="00E113BF">
      <w:pPr>
        <w:jc w:val="both"/>
        <w:rPr>
          <w:b/>
          <w:sz w:val="24"/>
          <w:szCs w:val="24"/>
        </w:rPr>
      </w:pPr>
      <w:r>
        <w:rPr>
          <w:b/>
          <w:sz w:val="24"/>
          <w:szCs w:val="24"/>
          <w:u w:val="single"/>
        </w:rPr>
        <w:t xml:space="preserve">Annex C - </w:t>
      </w:r>
      <w:r w:rsidRPr="00A35539">
        <w:rPr>
          <w:b/>
          <w:sz w:val="24"/>
          <w:szCs w:val="24"/>
          <w:u w:val="single"/>
        </w:rPr>
        <w:t xml:space="preserve">For </w:t>
      </w:r>
      <w:r>
        <w:rPr>
          <w:b/>
          <w:sz w:val="24"/>
          <w:szCs w:val="24"/>
          <w:u w:val="single"/>
        </w:rPr>
        <w:t xml:space="preserve">foreign employees with </w:t>
      </w:r>
      <w:proofErr w:type="spellStart"/>
      <w:r>
        <w:rPr>
          <w:b/>
          <w:sz w:val="24"/>
          <w:szCs w:val="24"/>
          <w:u w:val="single"/>
        </w:rPr>
        <w:t>dependants</w:t>
      </w:r>
      <w:proofErr w:type="spellEnd"/>
      <w:r>
        <w:rPr>
          <w:b/>
          <w:sz w:val="24"/>
          <w:szCs w:val="24"/>
          <w:u w:val="single"/>
        </w:rPr>
        <w:t xml:space="preserve"> on</w:t>
      </w:r>
      <w:r w:rsidRPr="00E3377D">
        <w:rPr>
          <w:b/>
          <w:sz w:val="24"/>
          <w:szCs w:val="24"/>
          <w:u w:val="single"/>
        </w:rPr>
        <w:t xml:space="preserve"> </w:t>
      </w:r>
      <w:r w:rsidRPr="00757EF1">
        <w:rPr>
          <w:b/>
          <w:sz w:val="24"/>
          <w:szCs w:val="24"/>
          <w:u w:val="single"/>
        </w:rPr>
        <w:t>Stay</w:t>
      </w:r>
      <w:r w:rsidRPr="006D0245">
        <w:rPr>
          <w:b/>
          <w:sz w:val="24"/>
          <w:szCs w:val="24"/>
          <w:u w:val="single"/>
        </w:rPr>
        <w:t>-Home Notice</w:t>
      </w:r>
      <w:r>
        <w:rPr>
          <w:b/>
          <w:sz w:val="24"/>
          <w:szCs w:val="24"/>
          <w:u w:val="single"/>
        </w:rPr>
        <w:t xml:space="preserve"> (SHN)</w:t>
      </w:r>
    </w:p>
    <w:p w14:paraId="43D9F29E" w14:textId="77777777" w:rsidR="003307FE" w:rsidRPr="003307FE" w:rsidRDefault="003307FE" w:rsidP="00E113BF">
      <w:pPr>
        <w:jc w:val="both"/>
        <w:rPr>
          <w:sz w:val="24"/>
          <w:szCs w:val="24"/>
        </w:rPr>
      </w:pPr>
    </w:p>
    <w:p w14:paraId="1B3D74D6" w14:textId="77777777" w:rsidR="003307FE" w:rsidRPr="003307FE" w:rsidRDefault="003307FE" w:rsidP="00042D6C">
      <w:pPr>
        <w:ind w:left="720"/>
        <w:jc w:val="both"/>
        <w:rPr>
          <w:b/>
          <w:sz w:val="24"/>
          <w:szCs w:val="24"/>
          <w:u w:val="single"/>
        </w:rPr>
      </w:pPr>
      <w:r w:rsidRPr="003307FE">
        <w:rPr>
          <w:b/>
          <w:sz w:val="24"/>
          <w:szCs w:val="24"/>
          <w:u w:val="single"/>
        </w:rPr>
        <w:t>CONDITIONS FOR FOREIGN EMPLOYEES WITH A DEPENDANT PLACED ON STAY- HOME NOTICE (</w:t>
      </w:r>
      <w:r>
        <w:rPr>
          <w:b/>
          <w:sz w:val="24"/>
          <w:szCs w:val="24"/>
          <w:u w:val="single"/>
        </w:rPr>
        <w:t>“</w:t>
      </w:r>
      <w:r w:rsidRPr="003307FE">
        <w:rPr>
          <w:b/>
          <w:sz w:val="24"/>
          <w:szCs w:val="24"/>
          <w:u w:val="single"/>
        </w:rPr>
        <w:t>SHN</w:t>
      </w:r>
      <w:r>
        <w:rPr>
          <w:b/>
          <w:sz w:val="24"/>
          <w:szCs w:val="24"/>
          <w:u w:val="single"/>
        </w:rPr>
        <w:t>”</w:t>
      </w:r>
      <w:r w:rsidRPr="003307FE">
        <w:rPr>
          <w:b/>
          <w:sz w:val="24"/>
          <w:szCs w:val="24"/>
          <w:u w:val="single"/>
        </w:rPr>
        <w:t>)</w:t>
      </w:r>
    </w:p>
    <w:p w14:paraId="1FB7FCA0" w14:textId="77777777" w:rsidR="003307FE" w:rsidRPr="003307FE" w:rsidRDefault="003307FE" w:rsidP="00042D6C">
      <w:pPr>
        <w:ind w:left="720"/>
        <w:jc w:val="both"/>
        <w:rPr>
          <w:sz w:val="24"/>
          <w:szCs w:val="24"/>
        </w:rPr>
      </w:pPr>
    </w:p>
    <w:p w14:paraId="70635984" w14:textId="58ADD6E8" w:rsidR="003307FE" w:rsidRPr="003307FE" w:rsidRDefault="00E113BF" w:rsidP="00042D6C">
      <w:pPr>
        <w:ind w:left="720" w:firstLine="720"/>
        <w:jc w:val="both"/>
        <w:rPr>
          <w:sz w:val="24"/>
          <w:szCs w:val="24"/>
        </w:rPr>
      </w:pPr>
      <w:r>
        <w:rPr>
          <w:sz w:val="24"/>
          <w:szCs w:val="24"/>
        </w:rPr>
        <w:t xml:space="preserve">Under </w:t>
      </w:r>
      <w:r w:rsidR="003307FE" w:rsidRPr="003307FE">
        <w:rPr>
          <w:sz w:val="24"/>
          <w:szCs w:val="24"/>
        </w:rPr>
        <w:t>section 7(4A) of the Employment of Foreign Manpower Act (</w:t>
      </w:r>
      <w:r w:rsidR="003307FE">
        <w:rPr>
          <w:b/>
          <w:sz w:val="24"/>
          <w:szCs w:val="24"/>
        </w:rPr>
        <w:t>“</w:t>
      </w:r>
      <w:r w:rsidR="003307FE" w:rsidRPr="003307FE">
        <w:rPr>
          <w:b/>
          <w:sz w:val="24"/>
          <w:szCs w:val="24"/>
        </w:rPr>
        <w:t>EFMA</w:t>
      </w:r>
      <w:r w:rsidR="003307FE">
        <w:rPr>
          <w:b/>
          <w:sz w:val="24"/>
          <w:szCs w:val="24"/>
        </w:rPr>
        <w:t>”</w:t>
      </w:r>
      <w:r w:rsidR="003307FE" w:rsidRPr="003307FE">
        <w:rPr>
          <w:sz w:val="24"/>
          <w:szCs w:val="24"/>
        </w:rPr>
        <w:t xml:space="preserve">), the following additional conditions are imposed on you, a foreign employee issued with an S Pass, Employment Pass, </w:t>
      </w:r>
      <w:proofErr w:type="spellStart"/>
      <w:r w:rsidR="003307FE" w:rsidRPr="003307FE">
        <w:rPr>
          <w:sz w:val="24"/>
          <w:szCs w:val="24"/>
        </w:rPr>
        <w:t>Personalised</w:t>
      </w:r>
      <w:proofErr w:type="spellEnd"/>
      <w:r w:rsidR="003307FE" w:rsidRPr="003307FE">
        <w:rPr>
          <w:sz w:val="24"/>
          <w:szCs w:val="24"/>
        </w:rPr>
        <w:t xml:space="preserve"> Employment Pass or </w:t>
      </w:r>
      <w:proofErr w:type="spellStart"/>
      <w:r w:rsidR="003307FE" w:rsidRPr="003307FE">
        <w:rPr>
          <w:sz w:val="24"/>
          <w:szCs w:val="24"/>
        </w:rPr>
        <w:t>EntrePass</w:t>
      </w:r>
      <w:proofErr w:type="spellEnd"/>
      <w:r w:rsidR="003307FE" w:rsidRPr="003307FE">
        <w:rPr>
          <w:sz w:val="24"/>
          <w:szCs w:val="24"/>
        </w:rPr>
        <w:t xml:space="preserve"> who is the family member of a </w:t>
      </w:r>
      <w:proofErr w:type="spellStart"/>
      <w:r w:rsidR="003307FE" w:rsidRPr="003307FE">
        <w:rPr>
          <w:sz w:val="24"/>
          <w:szCs w:val="24"/>
        </w:rPr>
        <w:t>Dependant</w:t>
      </w:r>
      <w:r w:rsidR="003307FE">
        <w:rPr>
          <w:sz w:val="24"/>
          <w:szCs w:val="24"/>
        </w:rPr>
        <w:t>’</w:t>
      </w:r>
      <w:r w:rsidR="003307FE" w:rsidRPr="003307FE">
        <w:rPr>
          <w:sz w:val="24"/>
          <w:szCs w:val="24"/>
        </w:rPr>
        <w:t>s</w:t>
      </w:r>
      <w:proofErr w:type="spellEnd"/>
      <w:r w:rsidR="003307FE" w:rsidRPr="003307FE">
        <w:rPr>
          <w:sz w:val="24"/>
          <w:szCs w:val="24"/>
        </w:rPr>
        <w:t xml:space="preserve"> Pass</w:t>
      </w:r>
      <w:r w:rsidR="00276A6F">
        <w:rPr>
          <w:sz w:val="24"/>
          <w:szCs w:val="24"/>
        </w:rPr>
        <w:t xml:space="preserve"> / Long Term Visit Pass</w:t>
      </w:r>
      <w:r w:rsidR="003307FE" w:rsidRPr="003307FE">
        <w:rPr>
          <w:sz w:val="24"/>
          <w:szCs w:val="24"/>
        </w:rPr>
        <w:t xml:space="preserve"> holder imposed with a SHN.</w:t>
      </w:r>
    </w:p>
    <w:p w14:paraId="2E6E2387" w14:textId="77777777" w:rsidR="003307FE" w:rsidRPr="003307FE" w:rsidRDefault="003307FE" w:rsidP="00042D6C">
      <w:pPr>
        <w:ind w:left="720" w:firstLine="720"/>
        <w:jc w:val="both"/>
        <w:rPr>
          <w:sz w:val="24"/>
          <w:szCs w:val="24"/>
        </w:rPr>
      </w:pPr>
    </w:p>
    <w:p w14:paraId="5255AE36" w14:textId="77777777" w:rsidR="003307FE" w:rsidRPr="003307FE" w:rsidRDefault="003307FE" w:rsidP="00042D6C">
      <w:pPr>
        <w:pStyle w:val="ListParagraph"/>
        <w:numPr>
          <w:ilvl w:val="0"/>
          <w:numId w:val="6"/>
        </w:numPr>
        <w:ind w:left="709" w:firstLine="0"/>
        <w:jc w:val="both"/>
        <w:rPr>
          <w:rFonts w:ascii="Times New Roman" w:hAnsi="Times New Roman" w:cs="Times New Roman"/>
          <w:sz w:val="24"/>
          <w:szCs w:val="24"/>
        </w:rPr>
      </w:pPr>
      <w:r w:rsidRPr="003307FE">
        <w:rPr>
          <w:rFonts w:ascii="Times New Roman" w:hAnsi="Times New Roman" w:cs="Times New Roman"/>
          <w:sz w:val="24"/>
          <w:szCs w:val="24"/>
        </w:rPr>
        <w:t>The Government of Singapore will not hesitate to take enforcement measures against employers or foreign employees who give false information or do not comply with the requirements in this letter, including taking criminal proceedings, revocation of work passes and withdrawal of work pass privileges.</w:t>
      </w:r>
    </w:p>
    <w:p w14:paraId="3C0921FD" w14:textId="77777777" w:rsidR="003307FE" w:rsidRPr="003307FE" w:rsidRDefault="003307FE" w:rsidP="00042D6C">
      <w:pPr>
        <w:pStyle w:val="ListParagraph"/>
        <w:ind w:left="709" w:firstLine="720"/>
        <w:jc w:val="both"/>
        <w:rPr>
          <w:rFonts w:ascii="Times New Roman" w:hAnsi="Times New Roman" w:cs="Times New Roman"/>
          <w:sz w:val="24"/>
          <w:szCs w:val="24"/>
        </w:rPr>
      </w:pPr>
    </w:p>
    <w:p w14:paraId="4569AE9E" w14:textId="201A73CD" w:rsidR="003307FE" w:rsidRPr="003307FE" w:rsidRDefault="003307FE" w:rsidP="00042D6C">
      <w:pPr>
        <w:pStyle w:val="ListParagraph"/>
        <w:numPr>
          <w:ilvl w:val="0"/>
          <w:numId w:val="6"/>
        </w:numPr>
        <w:ind w:left="709" w:firstLine="0"/>
        <w:jc w:val="both"/>
        <w:rPr>
          <w:rFonts w:ascii="Times New Roman" w:hAnsi="Times New Roman" w:cs="Times New Roman"/>
          <w:sz w:val="24"/>
          <w:szCs w:val="24"/>
        </w:rPr>
      </w:pPr>
      <w:r w:rsidRPr="003307FE">
        <w:rPr>
          <w:rFonts w:ascii="Times New Roman" w:hAnsi="Times New Roman" w:cs="Times New Roman"/>
          <w:sz w:val="24"/>
          <w:szCs w:val="24"/>
        </w:rPr>
        <w:t>All terms used in the additional conditions to be complied by the foreign employee (below) have the same meaning as defined in the EFMA, the Immigration Act and the said Acts subsidiary legislation.</w:t>
      </w:r>
    </w:p>
    <w:p w14:paraId="025CB6B9" w14:textId="77777777" w:rsidR="003307FE" w:rsidRPr="003307FE" w:rsidRDefault="003307FE" w:rsidP="00042D6C">
      <w:pPr>
        <w:ind w:left="720"/>
        <w:jc w:val="both"/>
        <w:rPr>
          <w:sz w:val="24"/>
          <w:szCs w:val="24"/>
        </w:rPr>
      </w:pPr>
    </w:p>
    <w:p w14:paraId="39DA8A16" w14:textId="77777777" w:rsidR="003307FE" w:rsidRPr="003307FE" w:rsidRDefault="003307FE" w:rsidP="00042D6C">
      <w:pPr>
        <w:ind w:left="720"/>
        <w:jc w:val="both"/>
        <w:rPr>
          <w:b/>
          <w:sz w:val="24"/>
          <w:szCs w:val="24"/>
        </w:rPr>
      </w:pPr>
      <w:r w:rsidRPr="003307FE">
        <w:rPr>
          <w:b/>
          <w:sz w:val="24"/>
          <w:szCs w:val="24"/>
        </w:rPr>
        <w:t>ADDITIONAL CONDITIONS OF WORK PASS TO BE COMPLIED WITH BY A FOREIGN EMPLOYEE ISSUED WITH S PASS, EMPLOYMENT PASS, PERSONALISED EMPLOYMENT PASS OR ENTREPASS WHO IS A FAMILY MEMBER OF A HOLDER OF A DEPENDANT</w:t>
      </w:r>
      <w:r>
        <w:rPr>
          <w:b/>
          <w:sz w:val="24"/>
          <w:szCs w:val="24"/>
        </w:rPr>
        <w:t>’</w:t>
      </w:r>
      <w:r w:rsidRPr="003307FE">
        <w:rPr>
          <w:b/>
          <w:sz w:val="24"/>
          <w:szCs w:val="24"/>
        </w:rPr>
        <w:t xml:space="preserve">S PASS </w:t>
      </w:r>
      <w:r w:rsidR="00276A6F">
        <w:rPr>
          <w:b/>
          <w:sz w:val="24"/>
          <w:szCs w:val="24"/>
        </w:rPr>
        <w:t xml:space="preserve">/ LONG TERM VISIT PASS </w:t>
      </w:r>
      <w:r w:rsidRPr="003307FE">
        <w:rPr>
          <w:b/>
          <w:sz w:val="24"/>
          <w:szCs w:val="24"/>
        </w:rPr>
        <w:t>IMPOSED WITH A STAY-HOME NOTICE</w:t>
      </w:r>
    </w:p>
    <w:p w14:paraId="0FF02E49" w14:textId="77777777" w:rsidR="003307FE" w:rsidRPr="003307FE" w:rsidRDefault="003307FE" w:rsidP="00042D6C">
      <w:pPr>
        <w:ind w:left="720"/>
        <w:jc w:val="both"/>
        <w:rPr>
          <w:strike/>
          <w:sz w:val="24"/>
          <w:szCs w:val="24"/>
        </w:rPr>
      </w:pPr>
    </w:p>
    <w:p w14:paraId="0C2C6B28" w14:textId="77777777" w:rsidR="003307FE" w:rsidRPr="003307FE" w:rsidRDefault="003307FE" w:rsidP="00276A6F">
      <w:pPr>
        <w:pStyle w:val="ListParagraph"/>
        <w:numPr>
          <w:ilvl w:val="0"/>
          <w:numId w:val="17"/>
        </w:numPr>
        <w:spacing w:after="160" w:line="252" w:lineRule="auto"/>
        <w:ind w:hanging="11"/>
        <w:jc w:val="both"/>
        <w:rPr>
          <w:rFonts w:ascii="Times New Roman" w:hAnsi="Times New Roman" w:cs="Times New Roman"/>
          <w:sz w:val="24"/>
          <w:szCs w:val="24"/>
        </w:rPr>
      </w:pPr>
      <w:r w:rsidRPr="003307FE">
        <w:rPr>
          <w:rFonts w:ascii="Times New Roman" w:hAnsi="Times New Roman" w:cs="Times New Roman"/>
          <w:sz w:val="24"/>
          <w:szCs w:val="24"/>
        </w:rPr>
        <w:t>Where the foreign employee is a family member of a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00276A6F">
        <w:rPr>
          <w:rFonts w:ascii="Times New Roman" w:hAnsi="Times New Roman" w:cs="Times New Roman"/>
          <w:sz w:val="24"/>
          <w:szCs w:val="24"/>
        </w:rPr>
        <w:t xml:space="preserve"> / Long Term Visit Pass</w:t>
      </w:r>
      <w:r w:rsidRPr="003307FE">
        <w:rPr>
          <w:rFonts w:ascii="Times New Roman" w:hAnsi="Times New Roman" w:cs="Times New Roman"/>
          <w:sz w:val="24"/>
          <w:szCs w:val="24"/>
        </w:rPr>
        <w:t>, the foreign employee shall ensure that the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00276A6F">
        <w:rPr>
          <w:rFonts w:ascii="Times New Roman" w:hAnsi="Times New Roman" w:cs="Times New Roman"/>
          <w:sz w:val="24"/>
          <w:szCs w:val="24"/>
        </w:rPr>
        <w:t xml:space="preserve"> / Long Term Visit Pass</w:t>
      </w:r>
      <w:r w:rsidRPr="003307FE">
        <w:rPr>
          <w:rFonts w:ascii="Times New Roman" w:hAnsi="Times New Roman" w:cs="Times New Roman"/>
          <w:sz w:val="24"/>
          <w:szCs w:val="24"/>
        </w:rPr>
        <w:t xml:space="preserve"> (</w:t>
      </w:r>
      <w:r>
        <w:rPr>
          <w:rFonts w:ascii="Times New Roman" w:hAnsi="Times New Roman" w:cs="Times New Roman"/>
          <w:b/>
          <w:sz w:val="24"/>
          <w:szCs w:val="24"/>
        </w:rPr>
        <w:t>“</w:t>
      </w:r>
      <w:r w:rsidRPr="003307FE">
        <w:rPr>
          <w:rFonts w:ascii="Times New Roman" w:hAnsi="Times New Roman" w:cs="Times New Roman"/>
          <w:b/>
          <w:sz w:val="24"/>
          <w:szCs w:val="24"/>
        </w:rPr>
        <w:t>DP</w:t>
      </w:r>
      <w:r w:rsidR="00276A6F">
        <w:rPr>
          <w:rFonts w:ascii="Times New Roman" w:hAnsi="Times New Roman" w:cs="Times New Roman"/>
          <w:b/>
          <w:sz w:val="24"/>
          <w:szCs w:val="24"/>
        </w:rPr>
        <w:t xml:space="preserve"> / LTVP</w:t>
      </w:r>
      <w:r w:rsidRPr="003307FE">
        <w:rPr>
          <w:rFonts w:ascii="Times New Roman" w:hAnsi="Times New Roman" w:cs="Times New Roman"/>
          <w:b/>
          <w:sz w:val="24"/>
          <w:szCs w:val="24"/>
        </w:rPr>
        <w:t xml:space="preserve"> holder</w:t>
      </w:r>
      <w:r>
        <w:rPr>
          <w:rFonts w:ascii="Times New Roman" w:hAnsi="Times New Roman" w:cs="Times New Roman"/>
          <w:b/>
          <w:sz w:val="24"/>
          <w:szCs w:val="24"/>
        </w:rPr>
        <w:t>”</w:t>
      </w:r>
      <w:r w:rsidRPr="003307FE">
        <w:rPr>
          <w:rFonts w:ascii="Times New Roman" w:hAnsi="Times New Roman" w:cs="Times New Roman"/>
          <w:sz w:val="24"/>
          <w:szCs w:val="24"/>
        </w:rPr>
        <w:t xml:space="preserve">): </w:t>
      </w:r>
    </w:p>
    <w:p w14:paraId="1F179FB2" w14:textId="77777777" w:rsidR="003307FE" w:rsidRPr="003307FE" w:rsidRDefault="003307FE" w:rsidP="00042D6C">
      <w:pPr>
        <w:pStyle w:val="ListParagraph"/>
        <w:jc w:val="both"/>
        <w:rPr>
          <w:rFonts w:ascii="Times New Roman" w:hAnsi="Times New Roman" w:cs="Times New Roman"/>
          <w:color w:val="000000" w:themeColor="text1"/>
          <w:sz w:val="24"/>
          <w:szCs w:val="24"/>
        </w:rPr>
      </w:pPr>
    </w:p>
    <w:p w14:paraId="6856320C" w14:textId="77777777" w:rsidR="003307FE" w:rsidRPr="003307FE" w:rsidRDefault="003307FE" w:rsidP="00042D6C">
      <w:pPr>
        <w:pStyle w:val="ListParagraph"/>
        <w:numPr>
          <w:ilvl w:val="0"/>
          <w:numId w:val="7"/>
        </w:numPr>
        <w:spacing w:after="160" w:line="252" w:lineRule="auto"/>
        <w:jc w:val="both"/>
        <w:rPr>
          <w:rFonts w:ascii="Times New Roman" w:hAnsi="Times New Roman" w:cs="Times New Roman"/>
          <w:color w:val="000000" w:themeColor="text1"/>
          <w:sz w:val="24"/>
          <w:szCs w:val="24"/>
        </w:rPr>
      </w:pPr>
      <w:r w:rsidRPr="003307FE">
        <w:rPr>
          <w:rFonts w:ascii="Times New Roman" w:hAnsi="Times New Roman" w:cs="Times New Roman"/>
          <w:color w:val="000000" w:themeColor="text1"/>
          <w:sz w:val="24"/>
          <w:szCs w:val="24"/>
        </w:rPr>
        <w:t>fully complies with the additional pass conditions imposed on the DP</w:t>
      </w:r>
      <w:r w:rsidR="00276A6F">
        <w:rPr>
          <w:rFonts w:ascii="Times New Roman" w:hAnsi="Times New Roman" w:cs="Times New Roman"/>
          <w:color w:val="000000" w:themeColor="text1"/>
          <w:sz w:val="24"/>
          <w:szCs w:val="24"/>
        </w:rPr>
        <w:t xml:space="preserve"> / LTVP </w:t>
      </w:r>
      <w:r w:rsidRPr="003307FE">
        <w:rPr>
          <w:rFonts w:ascii="Times New Roman" w:hAnsi="Times New Roman" w:cs="Times New Roman"/>
          <w:color w:val="000000" w:themeColor="text1"/>
          <w:sz w:val="24"/>
          <w:szCs w:val="24"/>
        </w:rPr>
        <w:t>holder for the Stay-Home Notice period (</w:t>
      </w:r>
      <w:r>
        <w:rPr>
          <w:rFonts w:ascii="Times New Roman" w:hAnsi="Times New Roman" w:cs="Times New Roman"/>
          <w:b/>
          <w:bCs/>
          <w:color w:val="000000" w:themeColor="text1"/>
          <w:sz w:val="24"/>
          <w:szCs w:val="24"/>
        </w:rPr>
        <w:t>“</w:t>
      </w:r>
      <w:r w:rsidRPr="003307FE">
        <w:rPr>
          <w:rFonts w:ascii="Times New Roman" w:hAnsi="Times New Roman" w:cs="Times New Roman"/>
          <w:b/>
          <w:bCs/>
          <w:color w:val="000000" w:themeColor="text1"/>
          <w:sz w:val="24"/>
          <w:szCs w:val="24"/>
        </w:rPr>
        <w:t>SHN period</w:t>
      </w:r>
      <w:r>
        <w:rPr>
          <w:rFonts w:ascii="Times New Roman" w:hAnsi="Times New Roman" w:cs="Times New Roman"/>
          <w:b/>
          <w:bCs/>
          <w:color w:val="000000" w:themeColor="text1"/>
          <w:sz w:val="24"/>
          <w:szCs w:val="24"/>
        </w:rPr>
        <w:t>”</w:t>
      </w:r>
      <w:r w:rsidRPr="003307FE">
        <w:rPr>
          <w:rFonts w:ascii="Times New Roman" w:hAnsi="Times New Roman" w:cs="Times New Roman"/>
          <w:color w:val="000000" w:themeColor="text1"/>
          <w:sz w:val="24"/>
          <w:szCs w:val="24"/>
        </w:rPr>
        <w:t>).</w:t>
      </w:r>
    </w:p>
    <w:p w14:paraId="4DCAF403" w14:textId="77777777" w:rsidR="003307FE" w:rsidRPr="003307FE" w:rsidRDefault="003307FE" w:rsidP="00042D6C">
      <w:pPr>
        <w:pStyle w:val="ListParagraph"/>
        <w:spacing w:after="160" w:line="252" w:lineRule="auto"/>
        <w:ind w:left="1440"/>
        <w:jc w:val="both"/>
        <w:rPr>
          <w:rFonts w:ascii="Times New Roman" w:hAnsi="Times New Roman" w:cs="Times New Roman"/>
          <w:color w:val="000000" w:themeColor="text1"/>
          <w:sz w:val="24"/>
          <w:szCs w:val="24"/>
        </w:rPr>
      </w:pPr>
    </w:p>
    <w:p w14:paraId="7E000861" w14:textId="77777777" w:rsidR="003307FE" w:rsidRPr="003307FE" w:rsidRDefault="003307FE" w:rsidP="00042D6C">
      <w:pPr>
        <w:pStyle w:val="ListParagraph"/>
        <w:numPr>
          <w:ilvl w:val="0"/>
          <w:numId w:val="7"/>
        </w:numPr>
        <w:spacing w:after="160" w:line="252" w:lineRule="auto"/>
        <w:jc w:val="both"/>
        <w:rPr>
          <w:rFonts w:ascii="Times New Roman" w:hAnsi="Times New Roman" w:cs="Times New Roman"/>
          <w:sz w:val="24"/>
          <w:szCs w:val="24"/>
        </w:rPr>
      </w:pPr>
      <w:r w:rsidRPr="003307FE">
        <w:rPr>
          <w:rFonts w:ascii="Times New Roman" w:hAnsi="Times New Roman" w:cs="Times New Roman"/>
          <w:color w:val="000000" w:themeColor="text1"/>
          <w:sz w:val="24"/>
          <w:szCs w:val="24"/>
        </w:rPr>
        <w:t>complies with the SHN period which will commence with immediate effect from the time it is issued to the holder of a Dependant</w:t>
      </w:r>
      <w:r>
        <w:rPr>
          <w:rFonts w:ascii="Times New Roman" w:hAnsi="Times New Roman" w:cs="Times New Roman"/>
          <w:color w:val="000000" w:themeColor="text1"/>
          <w:sz w:val="24"/>
          <w:szCs w:val="24"/>
        </w:rPr>
        <w:t>’</w:t>
      </w:r>
      <w:r w:rsidRPr="003307FE">
        <w:rPr>
          <w:rFonts w:ascii="Times New Roman" w:hAnsi="Times New Roman" w:cs="Times New Roman"/>
          <w:color w:val="000000" w:themeColor="text1"/>
          <w:sz w:val="24"/>
          <w:szCs w:val="24"/>
        </w:rPr>
        <w:t>s Pass</w:t>
      </w:r>
      <w:r w:rsidR="00276A6F">
        <w:rPr>
          <w:rFonts w:ascii="Times New Roman" w:hAnsi="Times New Roman" w:cs="Times New Roman"/>
          <w:color w:val="000000" w:themeColor="text1"/>
          <w:sz w:val="24"/>
          <w:szCs w:val="24"/>
        </w:rPr>
        <w:t xml:space="preserve"> / Long Term Visit Pass</w:t>
      </w:r>
      <w:r w:rsidRPr="003307FE">
        <w:rPr>
          <w:rFonts w:ascii="Times New Roman" w:hAnsi="Times New Roman" w:cs="Times New Roman"/>
          <w:color w:val="000000" w:themeColor="text1"/>
          <w:sz w:val="24"/>
          <w:szCs w:val="24"/>
        </w:rPr>
        <w:t xml:space="preserve"> on </w:t>
      </w:r>
      <w:r w:rsidRPr="003307FE">
        <w:rPr>
          <w:rFonts w:ascii="Times New Roman" w:hAnsi="Times New Roman" w:cs="Times New Roman"/>
          <w:sz w:val="24"/>
          <w:szCs w:val="24"/>
        </w:rPr>
        <w:t>arrival and will be effective from that day until:</w:t>
      </w:r>
    </w:p>
    <w:p w14:paraId="624E63A7" w14:textId="6C6D86CD" w:rsidR="003307FE" w:rsidRPr="003307FE" w:rsidRDefault="003307FE" w:rsidP="00276A6F">
      <w:pPr>
        <w:pStyle w:val="ListParagraph"/>
        <w:numPr>
          <w:ilvl w:val="2"/>
          <w:numId w:val="17"/>
        </w:numPr>
        <w:spacing w:after="160" w:line="252" w:lineRule="auto"/>
        <w:ind w:left="2449" w:hanging="322"/>
        <w:jc w:val="both"/>
        <w:rPr>
          <w:rFonts w:ascii="Times New Roman" w:hAnsi="Times New Roman" w:cs="Times New Roman"/>
          <w:sz w:val="24"/>
          <w:szCs w:val="24"/>
        </w:rPr>
      </w:pPr>
      <w:r w:rsidRPr="003307FE">
        <w:rPr>
          <w:rFonts w:ascii="Times New Roman" w:hAnsi="Times New Roman" w:cs="Times New Roman"/>
          <w:sz w:val="24"/>
          <w:szCs w:val="24"/>
        </w:rPr>
        <w:t>1</w:t>
      </w:r>
      <w:ins w:id="16" w:author="Sharon SAM (MOM)" w:date="2021-10-08T07:13:00Z">
        <w:r w:rsidR="00B765E4">
          <w:rPr>
            <w:rFonts w:ascii="Times New Roman" w:hAnsi="Times New Roman" w:cs="Times New Roman"/>
            <w:sz w:val="24"/>
            <w:szCs w:val="24"/>
          </w:rPr>
          <w:t>0</w:t>
        </w:r>
      </w:ins>
      <w:del w:id="17" w:author="Sharon SAM (MOM)" w:date="2021-10-08T07:13:00Z">
        <w:r w:rsidRPr="003307FE" w:rsidDel="00B765E4">
          <w:rPr>
            <w:rFonts w:ascii="Times New Roman" w:hAnsi="Times New Roman" w:cs="Times New Roman"/>
            <w:sz w:val="24"/>
            <w:szCs w:val="24"/>
          </w:rPr>
          <w:delText>4</w:delText>
        </w:r>
      </w:del>
      <w:r w:rsidRPr="003307FE">
        <w:rPr>
          <w:rFonts w:ascii="Times New Roman" w:hAnsi="Times New Roman" w:cs="Times New Roman"/>
          <w:sz w:val="24"/>
          <w:szCs w:val="24"/>
        </w:rPr>
        <w:t xml:space="preserve"> days subsequent thereafter, and will end at 12 noon on the 1</w:t>
      </w:r>
      <w:del w:id="18" w:author="Sharon SAM (MOM)" w:date="2021-10-08T07:13:00Z">
        <w:r w:rsidRPr="003307FE" w:rsidDel="00B765E4">
          <w:rPr>
            <w:rFonts w:ascii="Times New Roman" w:hAnsi="Times New Roman" w:cs="Times New Roman"/>
            <w:sz w:val="24"/>
            <w:szCs w:val="24"/>
          </w:rPr>
          <w:delText>5</w:delText>
        </w:r>
      </w:del>
      <w:proofErr w:type="gramStart"/>
      <w:ins w:id="19" w:author="Sharon SAM (MOM)" w:date="2021-10-08T07:13:00Z">
        <w:r w:rsidR="00B765E4">
          <w:rPr>
            <w:rFonts w:ascii="Times New Roman" w:hAnsi="Times New Roman" w:cs="Times New Roman"/>
            <w:sz w:val="24"/>
            <w:szCs w:val="24"/>
          </w:rPr>
          <w:t>1</w:t>
        </w:r>
      </w:ins>
      <w:r w:rsidRPr="003307FE">
        <w:rPr>
          <w:rFonts w:ascii="Times New Roman" w:hAnsi="Times New Roman" w:cs="Times New Roman"/>
          <w:sz w:val="24"/>
          <w:szCs w:val="24"/>
          <w:vertAlign w:val="superscript"/>
        </w:rPr>
        <w:t>th</w:t>
      </w:r>
      <w:proofErr w:type="gramEnd"/>
      <w:r w:rsidRPr="003307FE">
        <w:rPr>
          <w:rFonts w:ascii="Times New Roman" w:hAnsi="Times New Roman" w:cs="Times New Roman"/>
          <w:sz w:val="24"/>
          <w:szCs w:val="24"/>
        </w:rPr>
        <w:t xml:space="preserve"> day; or</w:t>
      </w:r>
    </w:p>
    <w:p w14:paraId="7451E597" w14:textId="77777777" w:rsidR="003307FE" w:rsidRPr="003307FE" w:rsidRDefault="003307FE" w:rsidP="00276A6F">
      <w:pPr>
        <w:pStyle w:val="ListParagraph"/>
        <w:numPr>
          <w:ilvl w:val="2"/>
          <w:numId w:val="17"/>
        </w:numPr>
        <w:spacing w:after="160" w:line="252" w:lineRule="auto"/>
        <w:ind w:left="2449" w:hanging="322"/>
        <w:jc w:val="both"/>
        <w:rPr>
          <w:rFonts w:ascii="Times New Roman" w:hAnsi="Times New Roman" w:cs="Times New Roman"/>
          <w:sz w:val="24"/>
          <w:szCs w:val="24"/>
        </w:rPr>
      </w:pPr>
      <w:r w:rsidRPr="003307FE">
        <w:rPr>
          <w:rFonts w:ascii="Times New Roman" w:hAnsi="Times New Roman" w:cs="Times New Roman"/>
          <w:sz w:val="24"/>
          <w:szCs w:val="24"/>
        </w:rPr>
        <w:t>until the results of the COVID-19 test are notified to the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00276A6F">
        <w:rPr>
          <w:rFonts w:ascii="Times New Roman" w:hAnsi="Times New Roman" w:cs="Times New Roman"/>
          <w:sz w:val="24"/>
          <w:szCs w:val="24"/>
        </w:rPr>
        <w:t xml:space="preserve"> / Long Term Visit Pass</w:t>
      </w:r>
      <w:r w:rsidRPr="003307FE">
        <w:rPr>
          <w:rFonts w:ascii="Times New Roman" w:hAnsi="Times New Roman" w:cs="Times New Roman"/>
          <w:sz w:val="24"/>
          <w:szCs w:val="24"/>
        </w:rPr>
        <w:t>, whereupon the SHN period will end immediately,</w:t>
      </w:r>
    </w:p>
    <w:p w14:paraId="04E1CF97" w14:textId="77777777" w:rsidR="003307FE" w:rsidRPr="003307FE" w:rsidRDefault="003307FE" w:rsidP="00042D6C">
      <w:pPr>
        <w:pStyle w:val="ListParagraph"/>
        <w:spacing w:after="160" w:line="252" w:lineRule="auto"/>
        <w:ind w:left="2449"/>
        <w:jc w:val="both"/>
        <w:rPr>
          <w:rFonts w:ascii="Times New Roman" w:hAnsi="Times New Roman" w:cs="Times New Roman"/>
          <w:sz w:val="24"/>
          <w:szCs w:val="24"/>
        </w:rPr>
      </w:pPr>
    </w:p>
    <w:p w14:paraId="65E57F89" w14:textId="77777777" w:rsidR="003307FE" w:rsidRPr="003307FE" w:rsidRDefault="003307FE" w:rsidP="00042D6C">
      <w:pPr>
        <w:pStyle w:val="ListParagraph"/>
        <w:spacing w:after="160" w:line="252" w:lineRule="auto"/>
        <w:ind w:left="1418"/>
        <w:jc w:val="both"/>
        <w:rPr>
          <w:rFonts w:ascii="Times New Roman" w:hAnsi="Times New Roman" w:cs="Times New Roman"/>
          <w:sz w:val="24"/>
          <w:szCs w:val="24"/>
        </w:rPr>
      </w:pPr>
      <w:r w:rsidRPr="003307FE">
        <w:rPr>
          <w:rFonts w:ascii="Times New Roman" w:hAnsi="Times New Roman" w:cs="Times New Roman"/>
          <w:sz w:val="24"/>
          <w:szCs w:val="24"/>
        </w:rPr>
        <w:t xml:space="preserve">whichever is </w:t>
      </w:r>
      <w:proofErr w:type="gramStart"/>
      <w:r w:rsidRPr="003307FE">
        <w:rPr>
          <w:rFonts w:ascii="Times New Roman" w:hAnsi="Times New Roman" w:cs="Times New Roman"/>
          <w:sz w:val="24"/>
          <w:szCs w:val="24"/>
        </w:rPr>
        <w:t>later;</w:t>
      </w:r>
      <w:proofErr w:type="gramEnd"/>
    </w:p>
    <w:p w14:paraId="305AA700" w14:textId="77777777" w:rsidR="003307FE" w:rsidRPr="003307FE" w:rsidRDefault="003307FE" w:rsidP="00042D6C">
      <w:pPr>
        <w:pStyle w:val="ListParagraph"/>
        <w:spacing w:after="160" w:line="252" w:lineRule="auto"/>
        <w:ind w:left="1440"/>
        <w:jc w:val="both"/>
        <w:rPr>
          <w:rFonts w:ascii="Times New Roman" w:hAnsi="Times New Roman" w:cs="Times New Roman"/>
          <w:sz w:val="24"/>
          <w:szCs w:val="24"/>
        </w:rPr>
      </w:pPr>
    </w:p>
    <w:p w14:paraId="20C58AFC" w14:textId="759579A9" w:rsidR="003307FE" w:rsidRPr="003307FE" w:rsidRDefault="003307FE" w:rsidP="00042D6C">
      <w:pPr>
        <w:pStyle w:val="ListParagraph"/>
        <w:numPr>
          <w:ilvl w:val="0"/>
          <w:numId w:val="7"/>
        </w:numPr>
        <w:spacing w:after="160" w:line="252" w:lineRule="auto"/>
        <w:jc w:val="both"/>
        <w:rPr>
          <w:rFonts w:ascii="Times New Roman" w:hAnsi="Times New Roman" w:cs="Times New Roman"/>
          <w:sz w:val="24"/>
          <w:szCs w:val="24"/>
        </w:rPr>
      </w:pPr>
      <w:r w:rsidRPr="003307FE">
        <w:rPr>
          <w:rFonts w:ascii="Times New Roman" w:hAnsi="Times New Roman" w:cs="Times New Roman"/>
          <w:sz w:val="24"/>
          <w:szCs w:val="24"/>
        </w:rPr>
        <w:t xml:space="preserve">is being issued with an electronic monitoring device at the checkpoints after they have cleared immigration. </w:t>
      </w:r>
      <w:proofErr w:type="spellStart"/>
      <w:r w:rsidRPr="003307FE">
        <w:rPr>
          <w:rFonts w:ascii="Times New Roman" w:hAnsi="Times New Roman" w:cs="Times New Roman"/>
          <w:sz w:val="24"/>
          <w:szCs w:val="24"/>
        </w:rPr>
        <w:t>He/</w:t>
      </w:r>
      <w:r w:rsidR="00E113BF">
        <w:rPr>
          <w:rFonts w:ascii="Times New Roman" w:hAnsi="Times New Roman" w:cs="Times New Roman"/>
          <w:sz w:val="24"/>
          <w:szCs w:val="24"/>
        </w:rPr>
        <w:t>S</w:t>
      </w:r>
      <w:r w:rsidRPr="003307FE">
        <w:rPr>
          <w:rFonts w:ascii="Times New Roman" w:hAnsi="Times New Roman" w:cs="Times New Roman"/>
          <w:sz w:val="24"/>
          <w:szCs w:val="24"/>
        </w:rPr>
        <w:t>he</w:t>
      </w:r>
      <w:proofErr w:type="spellEnd"/>
      <w:r w:rsidRPr="003307FE">
        <w:rPr>
          <w:rFonts w:ascii="Times New Roman" w:hAnsi="Times New Roman" w:cs="Times New Roman"/>
          <w:sz w:val="24"/>
          <w:szCs w:val="24"/>
        </w:rPr>
        <w:t xml:space="preserve"> shall don the device on his/her wrist and ensure that it remains charged for SHN surveillance during the entire SHN </w:t>
      </w:r>
      <w:r w:rsidRPr="003307FE">
        <w:rPr>
          <w:rFonts w:ascii="Times New Roman" w:hAnsi="Times New Roman" w:cs="Times New Roman"/>
          <w:sz w:val="24"/>
          <w:szCs w:val="24"/>
        </w:rPr>
        <w:lastRenderedPageBreak/>
        <w:t xml:space="preserve">period. </w:t>
      </w:r>
      <w:proofErr w:type="spellStart"/>
      <w:r w:rsidRPr="003307FE">
        <w:rPr>
          <w:rFonts w:ascii="Times New Roman" w:hAnsi="Times New Roman" w:cs="Times New Roman"/>
          <w:sz w:val="24"/>
          <w:szCs w:val="24"/>
        </w:rPr>
        <w:t>He/</w:t>
      </w:r>
      <w:r w:rsidR="00E113BF">
        <w:rPr>
          <w:rFonts w:ascii="Times New Roman" w:hAnsi="Times New Roman" w:cs="Times New Roman"/>
          <w:sz w:val="24"/>
          <w:szCs w:val="24"/>
        </w:rPr>
        <w:t>S</w:t>
      </w:r>
      <w:r w:rsidRPr="003307FE">
        <w:rPr>
          <w:rFonts w:ascii="Times New Roman" w:hAnsi="Times New Roman" w:cs="Times New Roman"/>
          <w:sz w:val="24"/>
          <w:szCs w:val="24"/>
        </w:rPr>
        <w:t>he</w:t>
      </w:r>
      <w:proofErr w:type="spellEnd"/>
      <w:r w:rsidRPr="003307FE">
        <w:rPr>
          <w:rFonts w:ascii="Times New Roman" w:hAnsi="Times New Roman" w:cs="Times New Roman"/>
          <w:sz w:val="24"/>
          <w:szCs w:val="24"/>
        </w:rPr>
        <w:t xml:space="preserve"> must not tamper or cause any damage to the device. Otherwise, an alert will be sent to the authority for immediate </w:t>
      </w:r>
      <w:proofErr w:type="gramStart"/>
      <w:r w:rsidRPr="003307FE">
        <w:rPr>
          <w:rFonts w:ascii="Times New Roman" w:hAnsi="Times New Roman" w:cs="Times New Roman"/>
          <w:sz w:val="24"/>
          <w:szCs w:val="24"/>
        </w:rPr>
        <w:t>investigation;</w:t>
      </w:r>
      <w:proofErr w:type="gramEnd"/>
    </w:p>
    <w:p w14:paraId="5571B32C" w14:textId="77777777" w:rsidR="003307FE" w:rsidRPr="003307FE" w:rsidRDefault="003307FE" w:rsidP="00042D6C">
      <w:pPr>
        <w:pStyle w:val="ListParagraph"/>
        <w:spacing w:after="160" w:line="252" w:lineRule="auto"/>
        <w:ind w:left="1440"/>
        <w:jc w:val="both"/>
        <w:rPr>
          <w:rFonts w:ascii="Times New Roman" w:hAnsi="Times New Roman" w:cs="Times New Roman"/>
          <w:sz w:val="24"/>
          <w:szCs w:val="24"/>
        </w:rPr>
      </w:pPr>
    </w:p>
    <w:p w14:paraId="05F37FB8" w14:textId="1AD3D59D" w:rsidR="003307FE" w:rsidRPr="003307FE" w:rsidRDefault="003307FE" w:rsidP="00042D6C">
      <w:pPr>
        <w:pStyle w:val="ListParagraph"/>
        <w:numPr>
          <w:ilvl w:val="0"/>
          <w:numId w:val="7"/>
        </w:numPr>
        <w:spacing w:after="160" w:line="252" w:lineRule="auto"/>
        <w:jc w:val="both"/>
        <w:rPr>
          <w:rFonts w:ascii="Times New Roman" w:hAnsi="Times New Roman" w:cs="Times New Roman"/>
          <w:sz w:val="24"/>
          <w:szCs w:val="24"/>
        </w:rPr>
      </w:pPr>
      <w:r w:rsidRPr="003307FE">
        <w:rPr>
          <w:rFonts w:ascii="Times New Roman" w:hAnsi="Times New Roman" w:cs="Times New Roman"/>
          <w:sz w:val="24"/>
          <w:szCs w:val="24"/>
        </w:rPr>
        <w:t xml:space="preserve">use the service provider listed in </w:t>
      </w:r>
      <w:r w:rsidRPr="003307FE">
        <w:rPr>
          <w:rFonts w:ascii="Times New Roman" w:hAnsi="Times New Roman" w:cs="Times New Roman"/>
          <w:b/>
          <w:bCs/>
          <w:sz w:val="24"/>
          <w:szCs w:val="24"/>
        </w:rPr>
        <w:t xml:space="preserve">Annex </w:t>
      </w:r>
      <w:r w:rsidR="00276A6F">
        <w:rPr>
          <w:rFonts w:ascii="Times New Roman" w:hAnsi="Times New Roman" w:cs="Times New Roman"/>
          <w:b/>
          <w:bCs/>
          <w:sz w:val="24"/>
          <w:szCs w:val="24"/>
        </w:rPr>
        <w:t>F</w:t>
      </w:r>
      <w:r w:rsidRPr="003307FE">
        <w:rPr>
          <w:rFonts w:ascii="Times New Roman" w:hAnsi="Times New Roman" w:cs="Times New Roman"/>
          <w:sz w:val="24"/>
          <w:szCs w:val="24"/>
        </w:rPr>
        <w:t xml:space="preserve"> to travel from the airport (or other place of disembarkation) directly to the SHN residence stated </w:t>
      </w:r>
      <w:r w:rsidR="00E113BF" w:rsidRPr="003307FE">
        <w:rPr>
          <w:rFonts w:ascii="Times New Roman" w:hAnsi="Times New Roman" w:cs="Times New Roman"/>
          <w:sz w:val="24"/>
          <w:szCs w:val="24"/>
        </w:rPr>
        <w:t xml:space="preserve">in </w:t>
      </w:r>
      <w:r w:rsidR="00E113BF">
        <w:rPr>
          <w:rFonts w:ascii="Times New Roman" w:hAnsi="Times New Roman" w:cs="Times New Roman"/>
          <w:sz w:val="24"/>
          <w:szCs w:val="24"/>
        </w:rPr>
        <w:t>the entry</w:t>
      </w:r>
      <w:r w:rsidR="00E113BF" w:rsidRPr="003307FE">
        <w:rPr>
          <w:rFonts w:ascii="Times New Roman" w:hAnsi="Times New Roman" w:cs="Times New Roman"/>
          <w:sz w:val="24"/>
          <w:szCs w:val="24"/>
        </w:rPr>
        <w:t xml:space="preserve"> approval letter</w:t>
      </w:r>
      <w:r w:rsidRPr="003307FE">
        <w:rPr>
          <w:rFonts w:ascii="Times New Roman" w:hAnsi="Times New Roman" w:cs="Times New Roman"/>
          <w:sz w:val="24"/>
          <w:szCs w:val="24"/>
        </w:rPr>
        <w:t>. The holder of a Dependant</w:t>
      </w:r>
      <w:r>
        <w:rPr>
          <w:rFonts w:ascii="Times New Roman" w:hAnsi="Times New Roman" w:cs="Times New Roman"/>
          <w:sz w:val="24"/>
          <w:szCs w:val="24"/>
        </w:rPr>
        <w:t>’</w:t>
      </w:r>
      <w:r w:rsidRPr="003307FE">
        <w:rPr>
          <w:rFonts w:ascii="Times New Roman" w:hAnsi="Times New Roman" w:cs="Times New Roman"/>
          <w:sz w:val="24"/>
          <w:szCs w:val="24"/>
        </w:rPr>
        <w:t xml:space="preserve">s Pass </w:t>
      </w:r>
      <w:r w:rsidR="00276A6F">
        <w:rPr>
          <w:rFonts w:ascii="Times New Roman" w:hAnsi="Times New Roman" w:cs="Times New Roman"/>
          <w:sz w:val="24"/>
          <w:szCs w:val="24"/>
        </w:rPr>
        <w:t xml:space="preserve">/ Long Term Visit Pass </w:t>
      </w:r>
      <w:r w:rsidRPr="003307FE">
        <w:rPr>
          <w:rFonts w:ascii="Times New Roman" w:hAnsi="Times New Roman" w:cs="Times New Roman"/>
          <w:sz w:val="24"/>
          <w:szCs w:val="24"/>
        </w:rPr>
        <w:t xml:space="preserve">must identify himself/herself as a person on SHN when making the booking and before getting into the vehicle. </w:t>
      </w:r>
      <w:r w:rsidRPr="003307FE">
        <w:rPr>
          <w:rFonts w:ascii="Times New Roman" w:hAnsi="Times New Roman" w:cs="Times New Roman"/>
          <w:b/>
          <w:bCs/>
          <w:sz w:val="24"/>
          <w:szCs w:val="24"/>
        </w:rPr>
        <w:t xml:space="preserve">All other forms of transport are not </w:t>
      </w:r>
      <w:proofErr w:type="gramStart"/>
      <w:r w:rsidRPr="003307FE">
        <w:rPr>
          <w:rFonts w:ascii="Times New Roman" w:hAnsi="Times New Roman" w:cs="Times New Roman"/>
          <w:b/>
          <w:bCs/>
          <w:sz w:val="24"/>
          <w:szCs w:val="24"/>
        </w:rPr>
        <w:t>allowed</w:t>
      </w:r>
      <w:r w:rsidRPr="003307FE">
        <w:rPr>
          <w:rFonts w:ascii="Times New Roman" w:hAnsi="Times New Roman" w:cs="Times New Roman"/>
          <w:sz w:val="24"/>
          <w:szCs w:val="24"/>
        </w:rPr>
        <w:t>;</w:t>
      </w:r>
      <w:proofErr w:type="gramEnd"/>
    </w:p>
    <w:p w14:paraId="69777C6D" w14:textId="77777777" w:rsidR="003307FE" w:rsidRPr="003307FE" w:rsidRDefault="003307FE" w:rsidP="00042D6C">
      <w:pPr>
        <w:pStyle w:val="ListParagraph"/>
        <w:jc w:val="both"/>
        <w:rPr>
          <w:rFonts w:ascii="Times New Roman" w:hAnsi="Times New Roman" w:cs="Times New Roman"/>
          <w:sz w:val="24"/>
          <w:szCs w:val="24"/>
        </w:rPr>
      </w:pPr>
    </w:p>
    <w:p w14:paraId="27ED3F7C" w14:textId="77777777" w:rsidR="003307FE" w:rsidRPr="003307FE" w:rsidRDefault="003307FE" w:rsidP="00042D6C">
      <w:pPr>
        <w:pStyle w:val="ListParagraph"/>
        <w:numPr>
          <w:ilvl w:val="0"/>
          <w:numId w:val="7"/>
        </w:numPr>
        <w:spacing w:after="160" w:line="252" w:lineRule="auto"/>
        <w:jc w:val="both"/>
        <w:rPr>
          <w:rFonts w:ascii="Times New Roman" w:hAnsi="Times New Roman" w:cs="Times New Roman"/>
          <w:sz w:val="24"/>
          <w:szCs w:val="24"/>
        </w:rPr>
      </w:pPr>
      <w:r w:rsidRPr="003307FE">
        <w:rPr>
          <w:rFonts w:ascii="Times New Roman" w:hAnsi="Times New Roman" w:cs="Times New Roman"/>
          <w:sz w:val="24"/>
          <w:szCs w:val="24"/>
        </w:rPr>
        <w:t xml:space="preserve">serves his/her SHN at such dedicated SHN facilities as the Government shall specify instead of the SHN place of residence, where Government so </w:t>
      </w:r>
      <w:proofErr w:type="gramStart"/>
      <w:r w:rsidRPr="003307FE">
        <w:rPr>
          <w:rFonts w:ascii="Times New Roman" w:hAnsi="Times New Roman" w:cs="Times New Roman"/>
          <w:sz w:val="24"/>
          <w:szCs w:val="24"/>
        </w:rPr>
        <w:t>determines;</w:t>
      </w:r>
      <w:proofErr w:type="gramEnd"/>
    </w:p>
    <w:p w14:paraId="53A94260" w14:textId="77777777" w:rsidR="003307FE" w:rsidRPr="003307FE" w:rsidRDefault="003307FE" w:rsidP="00042D6C">
      <w:pPr>
        <w:pStyle w:val="ListParagraph"/>
        <w:jc w:val="both"/>
        <w:rPr>
          <w:rFonts w:ascii="Times New Roman" w:hAnsi="Times New Roman" w:cs="Times New Roman"/>
          <w:sz w:val="24"/>
          <w:szCs w:val="24"/>
        </w:rPr>
      </w:pPr>
    </w:p>
    <w:p w14:paraId="1F643DE9" w14:textId="77777777" w:rsidR="003307FE" w:rsidRPr="003307FE" w:rsidRDefault="003307FE" w:rsidP="00042D6C">
      <w:pPr>
        <w:pStyle w:val="ListParagraph"/>
        <w:numPr>
          <w:ilvl w:val="0"/>
          <w:numId w:val="7"/>
        </w:numPr>
        <w:spacing w:after="160" w:line="252" w:lineRule="auto"/>
        <w:jc w:val="both"/>
        <w:rPr>
          <w:rFonts w:ascii="Times New Roman" w:hAnsi="Times New Roman" w:cs="Times New Roman"/>
          <w:sz w:val="24"/>
          <w:szCs w:val="24"/>
        </w:rPr>
      </w:pPr>
      <w:r w:rsidRPr="003307FE">
        <w:rPr>
          <w:rFonts w:ascii="Times New Roman" w:hAnsi="Times New Roman" w:cs="Times New Roman"/>
          <w:sz w:val="24"/>
          <w:szCs w:val="24"/>
        </w:rPr>
        <w:t xml:space="preserve">does not leave the SHN place of residence during the SHN period unless permitted to do by the </w:t>
      </w:r>
      <w:proofErr w:type="gramStart"/>
      <w:r w:rsidRPr="003307FE">
        <w:rPr>
          <w:rFonts w:ascii="Times New Roman" w:hAnsi="Times New Roman" w:cs="Times New Roman"/>
          <w:sz w:val="24"/>
          <w:szCs w:val="24"/>
        </w:rPr>
        <w:t>Controller;</w:t>
      </w:r>
      <w:proofErr w:type="gramEnd"/>
    </w:p>
    <w:p w14:paraId="63A7CFBC" w14:textId="77777777" w:rsidR="003307FE" w:rsidRPr="003307FE" w:rsidRDefault="003307FE" w:rsidP="00042D6C">
      <w:pPr>
        <w:pStyle w:val="ListParagraph"/>
        <w:jc w:val="both"/>
        <w:rPr>
          <w:rFonts w:ascii="Times New Roman" w:hAnsi="Times New Roman" w:cs="Times New Roman"/>
          <w:sz w:val="24"/>
          <w:szCs w:val="24"/>
        </w:rPr>
      </w:pPr>
    </w:p>
    <w:p w14:paraId="37D95310" w14:textId="77777777" w:rsidR="003307FE" w:rsidRPr="003307FE" w:rsidRDefault="003307FE" w:rsidP="00042D6C">
      <w:pPr>
        <w:pStyle w:val="ListParagraph"/>
        <w:numPr>
          <w:ilvl w:val="0"/>
          <w:numId w:val="7"/>
        </w:numPr>
        <w:spacing w:after="160" w:line="252" w:lineRule="auto"/>
        <w:jc w:val="both"/>
        <w:rPr>
          <w:rFonts w:ascii="Times New Roman" w:hAnsi="Times New Roman" w:cs="Times New Roman"/>
          <w:sz w:val="24"/>
          <w:szCs w:val="24"/>
        </w:rPr>
      </w:pPr>
      <w:r w:rsidRPr="003307FE">
        <w:rPr>
          <w:rFonts w:ascii="Times New Roman" w:hAnsi="Times New Roman" w:cs="Times New Roman"/>
          <w:sz w:val="24"/>
          <w:szCs w:val="24"/>
        </w:rPr>
        <w:t>be in possession of a subscriber identification module (</w:t>
      </w:r>
      <w:r>
        <w:rPr>
          <w:rFonts w:ascii="Times New Roman" w:hAnsi="Times New Roman" w:cs="Times New Roman"/>
          <w:b/>
          <w:sz w:val="24"/>
          <w:szCs w:val="24"/>
        </w:rPr>
        <w:t>“</w:t>
      </w:r>
      <w:r w:rsidRPr="003307FE">
        <w:rPr>
          <w:rFonts w:ascii="Times New Roman" w:hAnsi="Times New Roman" w:cs="Times New Roman"/>
          <w:b/>
          <w:sz w:val="24"/>
          <w:szCs w:val="24"/>
        </w:rPr>
        <w:t>SIM</w:t>
      </w:r>
      <w:r>
        <w:rPr>
          <w:rFonts w:ascii="Times New Roman" w:hAnsi="Times New Roman" w:cs="Times New Roman"/>
          <w:b/>
          <w:sz w:val="24"/>
          <w:szCs w:val="24"/>
        </w:rPr>
        <w:t>”</w:t>
      </w:r>
      <w:r w:rsidRPr="003307FE">
        <w:rPr>
          <w:rFonts w:ascii="Times New Roman" w:hAnsi="Times New Roman" w:cs="Times New Roman"/>
          <w:sz w:val="24"/>
          <w:szCs w:val="24"/>
        </w:rPr>
        <w:t>) card with a Singapore telephone number before the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00276A6F">
        <w:rPr>
          <w:rFonts w:ascii="Times New Roman" w:hAnsi="Times New Roman" w:cs="Times New Roman"/>
          <w:sz w:val="24"/>
          <w:szCs w:val="24"/>
        </w:rPr>
        <w:t xml:space="preserve"> / Long Term Visit Pass</w:t>
      </w:r>
      <w:r w:rsidRPr="003307FE">
        <w:rPr>
          <w:rFonts w:ascii="Times New Roman" w:hAnsi="Times New Roman" w:cs="Times New Roman"/>
          <w:sz w:val="24"/>
          <w:szCs w:val="24"/>
        </w:rPr>
        <w:t xml:space="preserve"> arrives in Singapore to allow him/her to be contactable by MOM when in </w:t>
      </w:r>
      <w:proofErr w:type="gramStart"/>
      <w:r w:rsidRPr="003307FE">
        <w:rPr>
          <w:rFonts w:ascii="Times New Roman" w:hAnsi="Times New Roman" w:cs="Times New Roman"/>
          <w:sz w:val="24"/>
          <w:szCs w:val="24"/>
        </w:rPr>
        <w:t>Singapore;</w:t>
      </w:r>
      <w:proofErr w:type="gramEnd"/>
    </w:p>
    <w:p w14:paraId="275458A4" w14:textId="77777777" w:rsidR="003307FE" w:rsidRPr="003307FE" w:rsidRDefault="003307FE" w:rsidP="00042D6C">
      <w:pPr>
        <w:pStyle w:val="ListParagraph"/>
        <w:jc w:val="both"/>
        <w:rPr>
          <w:rFonts w:ascii="Times New Roman" w:hAnsi="Times New Roman" w:cs="Times New Roman"/>
          <w:color w:val="000000" w:themeColor="text1"/>
          <w:sz w:val="24"/>
          <w:szCs w:val="24"/>
        </w:rPr>
      </w:pPr>
    </w:p>
    <w:p w14:paraId="69D95E86" w14:textId="77777777" w:rsidR="003307FE" w:rsidRPr="003307FE" w:rsidRDefault="003307FE" w:rsidP="00042D6C">
      <w:pPr>
        <w:pStyle w:val="ListParagraph"/>
        <w:numPr>
          <w:ilvl w:val="0"/>
          <w:numId w:val="7"/>
        </w:numPr>
        <w:spacing w:after="160" w:line="252" w:lineRule="auto"/>
        <w:jc w:val="both"/>
        <w:rPr>
          <w:rFonts w:ascii="Times New Roman" w:hAnsi="Times New Roman" w:cs="Times New Roman"/>
          <w:color w:val="000000" w:themeColor="text1"/>
          <w:sz w:val="24"/>
          <w:szCs w:val="24"/>
        </w:rPr>
      </w:pPr>
      <w:r w:rsidRPr="003307FE">
        <w:rPr>
          <w:rFonts w:ascii="Times New Roman" w:hAnsi="Times New Roman" w:cs="Times New Roman"/>
          <w:sz w:val="24"/>
          <w:szCs w:val="24"/>
        </w:rPr>
        <w:t>understands the additional pass conditions that the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00276A6F">
        <w:rPr>
          <w:rFonts w:ascii="Times New Roman" w:hAnsi="Times New Roman" w:cs="Times New Roman"/>
          <w:sz w:val="24"/>
          <w:szCs w:val="24"/>
        </w:rPr>
        <w:t xml:space="preserve"> / Long Term Visit Pass </w:t>
      </w:r>
      <w:r w:rsidRPr="003307FE">
        <w:rPr>
          <w:rFonts w:ascii="Times New Roman" w:hAnsi="Times New Roman" w:cs="Times New Roman"/>
          <w:sz w:val="24"/>
          <w:szCs w:val="24"/>
        </w:rPr>
        <w:t xml:space="preserve">has to comply with, and the advisories that he/she has to </w:t>
      </w:r>
      <w:proofErr w:type="gramStart"/>
      <w:r w:rsidRPr="003307FE">
        <w:rPr>
          <w:rFonts w:ascii="Times New Roman" w:hAnsi="Times New Roman" w:cs="Times New Roman"/>
          <w:sz w:val="24"/>
          <w:szCs w:val="24"/>
        </w:rPr>
        <w:t>observe;</w:t>
      </w:r>
      <w:proofErr w:type="gramEnd"/>
    </w:p>
    <w:p w14:paraId="530C1771" w14:textId="77777777" w:rsidR="003307FE" w:rsidRPr="003307FE" w:rsidRDefault="003307FE" w:rsidP="00042D6C">
      <w:pPr>
        <w:pStyle w:val="ListParagraph"/>
        <w:jc w:val="both"/>
        <w:rPr>
          <w:rFonts w:ascii="Times New Roman" w:hAnsi="Times New Roman" w:cs="Times New Roman"/>
          <w:sz w:val="24"/>
          <w:szCs w:val="24"/>
        </w:rPr>
      </w:pPr>
    </w:p>
    <w:p w14:paraId="11EC1EF3" w14:textId="77777777" w:rsidR="003307FE" w:rsidRPr="003307FE" w:rsidRDefault="003307FE" w:rsidP="00042D6C">
      <w:pPr>
        <w:pStyle w:val="ListParagraph"/>
        <w:numPr>
          <w:ilvl w:val="0"/>
          <w:numId w:val="7"/>
        </w:numPr>
        <w:spacing w:after="160" w:line="252" w:lineRule="auto"/>
        <w:jc w:val="both"/>
        <w:rPr>
          <w:rFonts w:ascii="Times New Roman" w:hAnsi="Times New Roman" w:cs="Times New Roman"/>
          <w:sz w:val="24"/>
          <w:szCs w:val="24"/>
        </w:rPr>
      </w:pPr>
      <w:r w:rsidRPr="003307FE">
        <w:rPr>
          <w:rFonts w:ascii="Times New Roman" w:hAnsi="Times New Roman" w:cs="Times New Roman"/>
          <w:sz w:val="24"/>
          <w:szCs w:val="24"/>
        </w:rPr>
        <w:t>is provided with and retains a copy of the additional pass conditions imposed on the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00276A6F">
        <w:rPr>
          <w:rFonts w:ascii="Times New Roman" w:hAnsi="Times New Roman" w:cs="Times New Roman"/>
          <w:sz w:val="24"/>
          <w:szCs w:val="24"/>
        </w:rPr>
        <w:t xml:space="preserve"> / Long Term Visit Pass</w:t>
      </w:r>
      <w:r w:rsidRPr="003307FE">
        <w:rPr>
          <w:rFonts w:ascii="Times New Roman" w:hAnsi="Times New Roman" w:cs="Times New Roman"/>
          <w:sz w:val="24"/>
          <w:szCs w:val="24"/>
        </w:rPr>
        <w:t xml:space="preserve"> for </w:t>
      </w:r>
      <w:proofErr w:type="gramStart"/>
      <w:r w:rsidRPr="003307FE">
        <w:rPr>
          <w:rFonts w:ascii="Times New Roman" w:hAnsi="Times New Roman" w:cs="Times New Roman"/>
          <w:sz w:val="24"/>
          <w:szCs w:val="24"/>
        </w:rPr>
        <w:t>SHN;</w:t>
      </w:r>
      <w:proofErr w:type="gramEnd"/>
    </w:p>
    <w:p w14:paraId="2A6BFC0A" w14:textId="77777777" w:rsidR="003307FE" w:rsidRPr="003307FE" w:rsidRDefault="003307FE" w:rsidP="00042D6C">
      <w:pPr>
        <w:pStyle w:val="ListParagraph"/>
        <w:jc w:val="both"/>
        <w:rPr>
          <w:rFonts w:ascii="Times New Roman" w:hAnsi="Times New Roman" w:cs="Times New Roman"/>
          <w:sz w:val="24"/>
          <w:szCs w:val="24"/>
        </w:rPr>
      </w:pPr>
    </w:p>
    <w:p w14:paraId="0BB0C21C" w14:textId="77777777" w:rsidR="003307FE" w:rsidRPr="003307FE" w:rsidRDefault="003307FE" w:rsidP="00042D6C">
      <w:pPr>
        <w:pStyle w:val="ListParagraph"/>
        <w:numPr>
          <w:ilvl w:val="0"/>
          <w:numId w:val="7"/>
        </w:numPr>
        <w:spacing w:after="160" w:line="252" w:lineRule="auto"/>
        <w:jc w:val="both"/>
        <w:rPr>
          <w:rFonts w:ascii="Times New Roman" w:hAnsi="Times New Roman" w:cs="Times New Roman"/>
          <w:sz w:val="24"/>
          <w:szCs w:val="24"/>
        </w:rPr>
      </w:pPr>
      <w:r w:rsidRPr="003307FE">
        <w:rPr>
          <w:rFonts w:ascii="Times New Roman" w:hAnsi="Times New Roman" w:cs="Times New Roman"/>
          <w:sz w:val="24"/>
          <w:szCs w:val="24"/>
        </w:rPr>
        <w:t>has a mobile phone with internet connectivity (</w:t>
      </w:r>
      <w:proofErr w:type="gramStart"/>
      <w:r w:rsidRPr="003307FE">
        <w:rPr>
          <w:rFonts w:ascii="Times New Roman" w:hAnsi="Times New Roman" w:cs="Times New Roman"/>
          <w:sz w:val="24"/>
          <w:szCs w:val="24"/>
        </w:rPr>
        <w:t>e.g.</w:t>
      </w:r>
      <w:proofErr w:type="gramEnd"/>
      <w:r w:rsidRPr="003307FE">
        <w:rPr>
          <w:rFonts w:ascii="Times New Roman" w:hAnsi="Times New Roman" w:cs="Times New Roman"/>
          <w:sz w:val="24"/>
          <w:szCs w:val="24"/>
        </w:rPr>
        <w:t xml:space="preserve"> via WIFI or sufficient mobile data) with him/her at all times during the SHN period;</w:t>
      </w:r>
    </w:p>
    <w:p w14:paraId="171361AC" w14:textId="77777777" w:rsidR="003307FE" w:rsidRPr="003307FE" w:rsidRDefault="003307FE" w:rsidP="00042D6C">
      <w:pPr>
        <w:pStyle w:val="ListParagraph"/>
        <w:jc w:val="both"/>
        <w:rPr>
          <w:rFonts w:ascii="Times New Roman" w:hAnsi="Times New Roman" w:cs="Times New Roman"/>
          <w:sz w:val="24"/>
          <w:szCs w:val="24"/>
        </w:rPr>
      </w:pPr>
    </w:p>
    <w:p w14:paraId="5D96D17C" w14:textId="4BB69824" w:rsidR="003307FE" w:rsidRPr="003307FE" w:rsidRDefault="00E113BF" w:rsidP="00042D6C">
      <w:pPr>
        <w:pStyle w:val="ListParagraph"/>
        <w:numPr>
          <w:ilvl w:val="0"/>
          <w:numId w:val="7"/>
        </w:numPr>
        <w:spacing w:after="160" w:line="252" w:lineRule="auto"/>
        <w:jc w:val="both"/>
        <w:rPr>
          <w:rFonts w:ascii="Times New Roman" w:hAnsi="Times New Roman" w:cs="Times New Roman"/>
          <w:sz w:val="24"/>
          <w:szCs w:val="24"/>
        </w:rPr>
      </w:pPr>
      <w:r w:rsidRPr="00CB5101">
        <w:rPr>
          <w:rFonts w:ascii="Times New Roman" w:hAnsi="Times New Roman" w:cs="Times New Roman"/>
          <w:sz w:val="24"/>
          <w:szCs w:val="24"/>
        </w:rPr>
        <w:t xml:space="preserve">both WhatsApp and </w:t>
      </w:r>
      <w:proofErr w:type="spellStart"/>
      <w:r w:rsidRPr="00CB5101">
        <w:rPr>
          <w:rFonts w:ascii="Times New Roman" w:hAnsi="Times New Roman" w:cs="Times New Roman"/>
          <w:sz w:val="24"/>
          <w:szCs w:val="24"/>
        </w:rPr>
        <w:t>FWMOMCare</w:t>
      </w:r>
      <w:proofErr w:type="spellEnd"/>
      <w:r w:rsidRPr="00CB5101">
        <w:rPr>
          <w:rFonts w:ascii="Times New Roman" w:hAnsi="Times New Roman" w:cs="Times New Roman"/>
          <w:sz w:val="24"/>
          <w:szCs w:val="24"/>
        </w:rPr>
        <w:t xml:space="preserve"> app on his/her mobile phone and responds within 1 hour when contacted by MOM via phone call, WhatsApp </w:t>
      </w:r>
      <w:r>
        <w:rPr>
          <w:rFonts w:ascii="Times New Roman" w:hAnsi="Times New Roman" w:cs="Times New Roman"/>
          <w:sz w:val="24"/>
          <w:szCs w:val="24"/>
        </w:rPr>
        <w:t xml:space="preserve">video calls </w:t>
      </w:r>
      <w:r w:rsidRPr="00CB5101">
        <w:rPr>
          <w:rFonts w:ascii="Times New Roman" w:hAnsi="Times New Roman" w:cs="Times New Roman"/>
          <w:sz w:val="24"/>
          <w:szCs w:val="24"/>
        </w:rPr>
        <w:t>or Short Message Service (SMS</w:t>
      </w:r>
      <w:proofErr w:type="gramStart"/>
      <w:r w:rsidRPr="00CB5101">
        <w:rPr>
          <w:rFonts w:ascii="Times New Roman" w:hAnsi="Times New Roman" w:cs="Times New Roman"/>
          <w:sz w:val="24"/>
          <w:szCs w:val="24"/>
        </w:rPr>
        <w:t>)</w:t>
      </w:r>
      <w:r>
        <w:rPr>
          <w:rFonts w:ascii="Times New Roman" w:hAnsi="Times New Roman" w:cs="Times New Roman"/>
          <w:sz w:val="24"/>
          <w:szCs w:val="24"/>
        </w:rPr>
        <w:t>;</w:t>
      </w:r>
      <w:proofErr w:type="gramEnd"/>
    </w:p>
    <w:p w14:paraId="7DEF5F41" w14:textId="77777777" w:rsidR="003307FE" w:rsidRPr="003307FE" w:rsidRDefault="003307FE" w:rsidP="00042D6C">
      <w:pPr>
        <w:pStyle w:val="ListParagraph"/>
        <w:jc w:val="both"/>
        <w:rPr>
          <w:rFonts w:ascii="Times New Roman" w:hAnsi="Times New Roman" w:cs="Times New Roman"/>
          <w:sz w:val="24"/>
          <w:szCs w:val="24"/>
        </w:rPr>
      </w:pPr>
    </w:p>
    <w:p w14:paraId="63263F51" w14:textId="77777777" w:rsidR="003307FE" w:rsidRPr="003307FE" w:rsidRDefault="003307FE" w:rsidP="00042D6C">
      <w:pPr>
        <w:pStyle w:val="ListParagraph"/>
        <w:numPr>
          <w:ilvl w:val="0"/>
          <w:numId w:val="7"/>
        </w:numPr>
        <w:spacing w:after="160" w:line="252" w:lineRule="auto"/>
        <w:jc w:val="both"/>
        <w:rPr>
          <w:rFonts w:ascii="Times New Roman" w:hAnsi="Times New Roman" w:cs="Times New Roman"/>
          <w:sz w:val="24"/>
          <w:szCs w:val="24"/>
        </w:rPr>
      </w:pPr>
      <w:r w:rsidRPr="003307FE">
        <w:rPr>
          <w:rFonts w:ascii="Times New Roman" w:hAnsi="Times New Roman" w:cs="Times New Roman"/>
          <w:sz w:val="24"/>
          <w:szCs w:val="24"/>
        </w:rPr>
        <w:t xml:space="preserve">shall not have visitors at his/her SHN place of residence, and he/she shall minimise contact with others during the SHN </w:t>
      </w:r>
      <w:proofErr w:type="gramStart"/>
      <w:r w:rsidRPr="003307FE">
        <w:rPr>
          <w:rFonts w:ascii="Times New Roman" w:hAnsi="Times New Roman" w:cs="Times New Roman"/>
          <w:sz w:val="24"/>
          <w:szCs w:val="24"/>
        </w:rPr>
        <w:t>period;</w:t>
      </w:r>
      <w:proofErr w:type="gramEnd"/>
    </w:p>
    <w:p w14:paraId="4D57E642" w14:textId="77777777" w:rsidR="003307FE" w:rsidRPr="003307FE" w:rsidRDefault="003307FE" w:rsidP="00042D6C">
      <w:pPr>
        <w:pStyle w:val="ListParagraph"/>
        <w:jc w:val="both"/>
        <w:rPr>
          <w:rFonts w:ascii="Times New Roman" w:hAnsi="Times New Roman" w:cs="Times New Roman"/>
          <w:sz w:val="24"/>
          <w:szCs w:val="24"/>
        </w:rPr>
      </w:pPr>
    </w:p>
    <w:p w14:paraId="40295807" w14:textId="4E10FD3C" w:rsidR="003307FE" w:rsidRPr="003307FE" w:rsidRDefault="00E113BF" w:rsidP="00042D6C">
      <w:pPr>
        <w:pStyle w:val="ListParagraph"/>
        <w:numPr>
          <w:ilvl w:val="0"/>
          <w:numId w:val="7"/>
        </w:numPr>
        <w:spacing w:after="160" w:line="252" w:lineRule="auto"/>
        <w:jc w:val="both"/>
        <w:rPr>
          <w:rFonts w:ascii="Times New Roman" w:hAnsi="Times New Roman" w:cs="Times New Roman"/>
          <w:color w:val="000000" w:themeColor="text1"/>
          <w:sz w:val="24"/>
          <w:szCs w:val="24"/>
        </w:rPr>
      </w:pPr>
      <w:r w:rsidRPr="00757EF1">
        <w:rPr>
          <w:rFonts w:ascii="Times New Roman" w:hAnsi="Times New Roman" w:cs="Times New Roman"/>
          <w:sz w:val="24"/>
          <w:szCs w:val="24"/>
        </w:rPr>
        <w:t xml:space="preserve">reports his/her health status to MOM using the </w:t>
      </w:r>
      <w:proofErr w:type="spellStart"/>
      <w:r w:rsidRPr="00757EF1">
        <w:rPr>
          <w:rFonts w:ascii="Times New Roman" w:hAnsi="Times New Roman" w:cs="Times New Roman"/>
          <w:sz w:val="24"/>
          <w:szCs w:val="24"/>
        </w:rPr>
        <w:t>FWMOMCare</w:t>
      </w:r>
      <w:proofErr w:type="spellEnd"/>
      <w:r w:rsidRPr="00757EF1">
        <w:rPr>
          <w:rFonts w:ascii="Times New Roman" w:hAnsi="Times New Roman" w:cs="Times New Roman"/>
          <w:sz w:val="24"/>
          <w:szCs w:val="24"/>
        </w:rPr>
        <w:t xml:space="preserve"> app (refer to </w:t>
      </w:r>
      <w:hyperlink r:id="rId14" w:history="1">
        <w:r w:rsidRPr="00E3377D">
          <w:rPr>
            <w:rStyle w:val="Hyperlink"/>
            <w:rFonts w:ascii="Times New Roman" w:hAnsi="Times New Roman" w:cs="Times New Roman"/>
            <w:sz w:val="24"/>
            <w:szCs w:val="24"/>
          </w:rPr>
          <w:t>user guide</w:t>
        </w:r>
      </w:hyperlink>
      <w:r w:rsidRPr="00E3377D">
        <w:rPr>
          <w:rFonts w:ascii="Times New Roman" w:hAnsi="Times New Roman" w:cs="Times New Roman"/>
          <w:sz w:val="24"/>
          <w:szCs w:val="24"/>
        </w:rPr>
        <w:t xml:space="preserve">). </w:t>
      </w:r>
      <w:r w:rsidR="003307FE" w:rsidRPr="003307FE">
        <w:rPr>
          <w:rFonts w:ascii="Times New Roman" w:hAnsi="Times New Roman" w:cs="Times New Roman"/>
          <w:sz w:val="24"/>
          <w:szCs w:val="24"/>
        </w:rPr>
        <w:t>The holder of a Dependant</w:t>
      </w:r>
      <w:r w:rsidR="003307FE">
        <w:rPr>
          <w:rFonts w:ascii="Times New Roman" w:hAnsi="Times New Roman" w:cs="Times New Roman"/>
          <w:sz w:val="24"/>
          <w:szCs w:val="24"/>
        </w:rPr>
        <w:t>’</w:t>
      </w:r>
      <w:r w:rsidR="003307FE" w:rsidRPr="003307FE">
        <w:rPr>
          <w:rFonts w:ascii="Times New Roman" w:hAnsi="Times New Roman" w:cs="Times New Roman"/>
          <w:sz w:val="24"/>
          <w:szCs w:val="24"/>
        </w:rPr>
        <w:t xml:space="preserve">s Pass </w:t>
      </w:r>
      <w:r w:rsidR="00276A6F">
        <w:rPr>
          <w:rFonts w:ascii="Times New Roman" w:hAnsi="Times New Roman" w:cs="Times New Roman"/>
          <w:sz w:val="24"/>
          <w:szCs w:val="24"/>
        </w:rPr>
        <w:t xml:space="preserve">/ Long Term Visit Pass </w:t>
      </w:r>
      <w:r w:rsidR="003307FE" w:rsidRPr="003307FE">
        <w:rPr>
          <w:rFonts w:ascii="Times New Roman" w:hAnsi="Times New Roman" w:cs="Times New Roman"/>
          <w:sz w:val="24"/>
          <w:szCs w:val="24"/>
        </w:rPr>
        <w:t xml:space="preserve">must have a thermometer to take and report his/her </w:t>
      </w:r>
      <w:proofErr w:type="gramStart"/>
      <w:r w:rsidR="003307FE" w:rsidRPr="003307FE">
        <w:rPr>
          <w:rFonts w:ascii="Times New Roman" w:hAnsi="Times New Roman" w:cs="Times New Roman"/>
          <w:sz w:val="24"/>
          <w:szCs w:val="24"/>
        </w:rPr>
        <w:t>temperature;</w:t>
      </w:r>
      <w:proofErr w:type="gramEnd"/>
    </w:p>
    <w:p w14:paraId="0D22ED85" w14:textId="77777777" w:rsidR="003307FE" w:rsidRPr="003307FE" w:rsidRDefault="003307FE" w:rsidP="00042D6C">
      <w:pPr>
        <w:pStyle w:val="ListParagraph"/>
        <w:jc w:val="both"/>
        <w:rPr>
          <w:rFonts w:ascii="Times New Roman" w:hAnsi="Times New Roman" w:cs="Times New Roman"/>
          <w:sz w:val="24"/>
          <w:szCs w:val="24"/>
        </w:rPr>
      </w:pPr>
    </w:p>
    <w:p w14:paraId="0FFECD27" w14:textId="77777777" w:rsidR="003307FE" w:rsidRPr="003307FE" w:rsidRDefault="003307FE" w:rsidP="00042D6C">
      <w:pPr>
        <w:pStyle w:val="ListParagraph"/>
        <w:numPr>
          <w:ilvl w:val="0"/>
          <w:numId w:val="7"/>
        </w:numPr>
        <w:spacing w:after="160" w:line="252" w:lineRule="auto"/>
        <w:jc w:val="both"/>
        <w:rPr>
          <w:rFonts w:ascii="Times New Roman" w:hAnsi="Times New Roman" w:cs="Times New Roman"/>
          <w:color w:val="000000" w:themeColor="text1"/>
          <w:sz w:val="24"/>
          <w:szCs w:val="24"/>
        </w:rPr>
      </w:pPr>
      <w:r w:rsidRPr="003307FE">
        <w:rPr>
          <w:rFonts w:ascii="Times New Roman" w:hAnsi="Times New Roman" w:cs="Times New Roman"/>
          <w:sz w:val="24"/>
          <w:szCs w:val="24"/>
        </w:rPr>
        <w:t xml:space="preserve">maintains a record of persons he comes into close contact with, for the SHN </w:t>
      </w:r>
      <w:proofErr w:type="gramStart"/>
      <w:r w:rsidRPr="003307FE">
        <w:rPr>
          <w:rFonts w:ascii="Times New Roman" w:hAnsi="Times New Roman" w:cs="Times New Roman"/>
          <w:sz w:val="24"/>
          <w:szCs w:val="24"/>
        </w:rPr>
        <w:t>period;</w:t>
      </w:r>
      <w:proofErr w:type="gramEnd"/>
    </w:p>
    <w:p w14:paraId="3D110FBC" w14:textId="77777777" w:rsidR="003307FE" w:rsidRPr="003307FE" w:rsidRDefault="003307FE" w:rsidP="00042D6C">
      <w:pPr>
        <w:pStyle w:val="ListParagraph"/>
        <w:jc w:val="both"/>
        <w:rPr>
          <w:rFonts w:ascii="Times New Roman" w:hAnsi="Times New Roman" w:cs="Times New Roman"/>
          <w:sz w:val="24"/>
          <w:szCs w:val="24"/>
        </w:rPr>
      </w:pPr>
    </w:p>
    <w:p w14:paraId="52956C79" w14:textId="77777777" w:rsidR="003307FE" w:rsidRPr="003307FE" w:rsidRDefault="003307FE" w:rsidP="00042D6C">
      <w:pPr>
        <w:pStyle w:val="ListParagraph"/>
        <w:numPr>
          <w:ilvl w:val="0"/>
          <w:numId w:val="7"/>
        </w:numPr>
        <w:spacing w:after="160" w:line="252" w:lineRule="auto"/>
        <w:jc w:val="both"/>
        <w:rPr>
          <w:rFonts w:ascii="Times New Roman" w:hAnsi="Times New Roman" w:cs="Times New Roman"/>
          <w:sz w:val="24"/>
          <w:szCs w:val="24"/>
        </w:rPr>
      </w:pPr>
      <w:r w:rsidRPr="003307FE">
        <w:rPr>
          <w:rFonts w:ascii="Times New Roman" w:hAnsi="Times New Roman" w:cs="Times New Roman"/>
          <w:sz w:val="24"/>
          <w:szCs w:val="24"/>
        </w:rPr>
        <w:t xml:space="preserve">acts responsibly in line with any advisories (as amended from time to time) issued by the Government of Singapore during the SHN </w:t>
      </w:r>
      <w:proofErr w:type="gramStart"/>
      <w:r w:rsidRPr="003307FE">
        <w:rPr>
          <w:rFonts w:ascii="Times New Roman" w:hAnsi="Times New Roman" w:cs="Times New Roman"/>
          <w:sz w:val="24"/>
          <w:szCs w:val="24"/>
        </w:rPr>
        <w:t>period;</w:t>
      </w:r>
      <w:proofErr w:type="gramEnd"/>
    </w:p>
    <w:p w14:paraId="496F3B3E" w14:textId="77777777" w:rsidR="003307FE" w:rsidRPr="003307FE" w:rsidRDefault="003307FE" w:rsidP="00042D6C">
      <w:pPr>
        <w:pStyle w:val="ListParagraph"/>
        <w:jc w:val="both"/>
        <w:rPr>
          <w:rFonts w:ascii="Times New Roman" w:hAnsi="Times New Roman" w:cs="Times New Roman"/>
          <w:sz w:val="24"/>
          <w:szCs w:val="24"/>
        </w:rPr>
      </w:pPr>
    </w:p>
    <w:p w14:paraId="4B4098D5" w14:textId="77777777" w:rsidR="003307FE" w:rsidRPr="003307FE" w:rsidRDefault="003307FE" w:rsidP="00042D6C">
      <w:pPr>
        <w:pStyle w:val="ListParagraph"/>
        <w:numPr>
          <w:ilvl w:val="0"/>
          <w:numId w:val="7"/>
        </w:numPr>
        <w:spacing w:after="160" w:line="252" w:lineRule="auto"/>
        <w:jc w:val="both"/>
        <w:rPr>
          <w:rFonts w:ascii="Times New Roman" w:hAnsi="Times New Roman" w:cs="Times New Roman"/>
          <w:sz w:val="24"/>
          <w:szCs w:val="24"/>
        </w:rPr>
      </w:pPr>
      <w:r w:rsidRPr="003307FE">
        <w:rPr>
          <w:rFonts w:ascii="Times New Roman" w:hAnsi="Times New Roman" w:cs="Times New Roman"/>
          <w:sz w:val="24"/>
          <w:szCs w:val="24"/>
        </w:rPr>
        <w:t>undergoes COVID-19 test(s) as required by the Government of Singapore. The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00276A6F">
        <w:rPr>
          <w:rFonts w:ascii="Times New Roman" w:hAnsi="Times New Roman" w:cs="Times New Roman"/>
          <w:sz w:val="24"/>
          <w:szCs w:val="24"/>
        </w:rPr>
        <w:t xml:space="preserve"> / Long Term Visit Pass</w:t>
      </w:r>
      <w:r w:rsidRPr="003307FE">
        <w:rPr>
          <w:rFonts w:ascii="Times New Roman" w:hAnsi="Times New Roman" w:cs="Times New Roman"/>
          <w:sz w:val="24"/>
          <w:szCs w:val="24"/>
        </w:rPr>
        <w:t xml:space="preserve"> will be informed of the date, </w:t>
      </w:r>
      <w:proofErr w:type="gramStart"/>
      <w:r w:rsidRPr="003307FE">
        <w:rPr>
          <w:rFonts w:ascii="Times New Roman" w:hAnsi="Times New Roman" w:cs="Times New Roman"/>
          <w:sz w:val="24"/>
          <w:szCs w:val="24"/>
        </w:rPr>
        <w:t>time</w:t>
      </w:r>
      <w:proofErr w:type="gramEnd"/>
      <w:r w:rsidRPr="003307FE">
        <w:rPr>
          <w:rFonts w:ascii="Times New Roman" w:hAnsi="Times New Roman" w:cs="Times New Roman"/>
          <w:sz w:val="24"/>
          <w:szCs w:val="24"/>
        </w:rPr>
        <w:t xml:space="preserve"> and location of the test at least 1 day before it. The holder of a Dependant</w:t>
      </w:r>
      <w:r>
        <w:rPr>
          <w:rFonts w:ascii="Times New Roman" w:hAnsi="Times New Roman" w:cs="Times New Roman"/>
          <w:sz w:val="24"/>
          <w:szCs w:val="24"/>
        </w:rPr>
        <w:t>’</w:t>
      </w:r>
      <w:r w:rsidRPr="003307FE">
        <w:rPr>
          <w:rFonts w:ascii="Times New Roman" w:hAnsi="Times New Roman" w:cs="Times New Roman"/>
          <w:sz w:val="24"/>
          <w:szCs w:val="24"/>
        </w:rPr>
        <w:t xml:space="preserve">s Pass </w:t>
      </w:r>
      <w:r w:rsidR="00276A6F">
        <w:rPr>
          <w:rFonts w:ascii="Times New Roman" w:hAnsi="Times New Roman" w:cs="Times New Roman"/>
          <w:sz w:val="24"/>
          <w:szCs w:val="24"/>
        </w:rPr>
        <w:t xml:space="preserve">/ Long Term Visit Pass </w:t>
      </w:r>
      <w:r w:rsidRPr="003307FE">
        <w:rPr>
          <w:rFonts w:ascii="Times New Roman" w:hAnsi="Times New Roman" w:cs="Times New Roman"/>
          <w:sz w:val="24"/>
          <w:szCs w:val="24"/>
        </w:rPr>
        <w:t xml:space="preserve">must book a transport with the service </w:t>
      </w:r>
      <w:r w:rsidRPr="003307FE">
        <w:rPr>
          <w:rFonts w:ascii="Times New Roman" w:hAnsi="Times New Roman" w:cs="Times New Roman"/>
          <w:sz w:val="24"/>
          <w:szCs w:val="24"/>
        </w:rPr>
        <w:lastRenderedPageBreak/>
        <w:t xml:space="preserve">provider listed in </w:t>
      </w:r>
      <w:r w:rsidRPr="003307FE">
        <w:rPr>
          <w:rFonts w:ascii="Times New Roman" w:hAnsi="Times New Roman" w:cs="Times New Roman"/>
          <w:b/>
          <w:bCs/>
          <w:sz w:val="24"/>
          <w:szCs w:val="24"/>
        </w:rPr>
        <w:t xml:space="preserve">Annex </w:t>
      </w:r>
      <w:r w:rsidR="00276A6F">
        <w:rPr>
          <w:rFonts w:ascii="Times New Roman" w:hAnsi="Times New Roman" w:cs="Times New Roman"/>
          <w:b/>
          <w:bCs/>
          <w:sz w:val="24"/>
          <w:szCs w:val="24"/>
        </w:rPr>
        <w:t>F</w:t>
      </w:r>
      <w:r w:rsidRPr="003307FE">
        <w:rPr>
          <w:rFonts w:ascii="Times New Roman" w:hAnsi="Times New Roman" w:cs="Times New Roman"/>
          <w:b/>
          <w:bCs/>
          <w:sz w:val="24"/>
          <w:szCs w:val="24"/>
        </w:rPr>
        <w:t xml:space="preserve"> </w:t>
      </w:r>
      <w:r w:rsidRPr="003307FE">
        <w:rPr>
          <w:rFonts w:ascii="Times New Roman" w:eastAsia="Times New Roman" w:hAnsi="Times New Roman" w:cs="Times New Roman"/>
          <w:sz w:val="24"/>
          <w:szCs w:val="24"/>
        </w:rPr>
        <w:t xml:space="preserve">to travel between the SHN residence and designated testing facility </w:t>
      </w:r>
      <w:r w:rsidRPr="003307FE">
        <w:rPr>
          <w:rFonts w:ascii="Times New Roman" w:hAnsi="Times New Roman" w:cs="Times New Roman"/>
          <w:sz w:val="24"/>
          <w:szCs w:val="24"/>
        </w:rPr>
        <w:t xml:space="preserve">for the appointment. </w:t>
      </w:r>
      <w:proofErr w:type="spellStart"/>
      <w:r w:rsidRPr="003307FE">
        <w:rPr>
          <w:rFonts w:ascii="Times New Roman" w:hAnsi="Times New Roman" w:cs="Times New Roman"/>
          <w:sz w:val="24"/>
          <w:szCs w:val="24"/>
        </w:rPr>
        <w:t>He/She</w:t>
      </w:r>
      <w:proofErr w:type="spellEnd"/>
      <w:r w:rsidRPr="003307FE">
        <w:rPr>
          <w:rFonts w:ascii="Times New Roman" w:hAnsi="Times New Roman" w:cs="Times New Roman"/>
          <w:sz w:val="24"/>
          <w:szCs w:val="24"/>
        </w:rPr>
        <w:t xml:space="preserve"> must arrive </w:t>
      </w:r>
      <w:proofErr w:type="gramStart"/>
      <w:r w:rsidRPr="003307FE">
        <w:rPr>
          <w:rFonts w:ascii="Times New Roman" w:hAnsi="Times New Roman" w:cs="Times New Roman"/>
          <w:sz w:val="24"/>
          <w:szCs w:val="24"/>
        </w:rPr>
        <w:t>punctually, and</w:t>
      </w:r>
      <w:proofErr w:type="gramEnd"/>
      <w:r w:rsidRPr="003307FE">
        <w:rPr>
          <w:rFonts w:ascii="Times New Roman" w:hAnsi="Times New Roman" w:cs="Times New Roman"/>
          <w:sz w:val="24"/>
          <w:szCs w:val="24"/>
        </w:rPr>
        <w:t xml:space="preserve"> return to the SHN residence immediately after the test. </w:t>
      </w:r>
      <w:proofErr w:type="spellStart"/>
      <w:r w:rsidRPr="003307FE">
        <w:rPr>
          <w:rFonts w:ascii="Times New Roman" w:hAnsi="Times New Roman" w:cs="Times New Roman"/>
          <w:sz w:val="24"/>
          <w:szCs w:val="24"/>
        </w:rPr>
        <w:t>He/She</w:t>
      </w:r>
      <w:proofErr w:type="spellEnd"/>
      <w:r w:rsidRPr="003307FE">
        <w:rPr>
          <w:rFonts w:ascii="Times New Roman" w:hAnsi="Times New Roman" w:cs="Times New Roman"/>
          <w:sz w:val="24"/>
          <w:szCs w:val="24"/>
        </w:rPr>
        <w:t xml:space="preserve"> must identify himself/herself as a person on SHN when making the booking and before getting into the vehicle. </w:t>
      </w:r>
      <w:r w:rsidRPr="003307FE">
        <w:rPr>
          <w:rFonts w:ascii="Times New Roman" w:hAnsi="Times New Roman" w:cs="Times New Roman"/>
          <w:b/>
          <w:bCs/>
          <w:sz w:val="24"/>
          <w:szCs w:val="24"/>
        </w:rPr>
        <w:t xml:space="preserve">All other forms of transport are not allowed. </w:t>
      </w:r>
      <w:r w:rsidRPr="003307FE">
        <w:rPr>
          <w:rFonts w:ascii="Times New Roman" w:hAnsi="Times New Roman" w:cs="Times New Roman"/>
          <w:sz w:val="24"/>
          <w:szCs w:val="24"/>
        </w:rPr>
        <w:t>Failure to go for the test as scheduled may result in an extension of the SHN period and revocation of the pass; and</w:t>
      </w:r>
    </w:p>
    <w:p w14:paraId="0833FF05" w14:textId="77777777" w:rsidR="003307FE" w:rsidRPr="003307FE" w:rsidRDefault="003307FE" w:rsidP="00042D6C">
      <w:pPr>
        <w:pStyle w:val="ListParagraph"/>
        <w:jc w:val="both"/>
        <w:rPr>
          <w:rFonts w:ascii="Times New Roman" w:hAnsi="Times New Roman" w:cs="Times New Roman"/>
          <w:sz w:val="24"/>
          <w:szCs w:val="24"/>
        </w:rPr>
      </w:pPr>
    </w:p>
    <w:p w14:paraId="4DCB1BE9" w14:textId="7CCFCFEB" w:rsidR="003307FE" w:rsidRPr="00C35D12" w:rsidRDefault="00C35D12" w:rsidP="00042D6C">
      <w:pPr>
        <w:pStyle w:val="ListParagraph"/>
        <w:numPr>
          <w:ilvl w:val="0"/>
          <w:numId w:val="7"/>
        </w:numPr>
        <w:spacing w:after="160" w:line="252" w:lineRule="auto"/>
        <w:jc w:val="both"/>
        <w:rPr>
          <w:rFonts w:ascii="Times New Roman" w:hAnsi="Times New Roman" w:cs="Times New Roman"/>
          <w:sz w:val="24"/>
          <w:szCs w:val="24"/>
        </w:rPr>
      </w:pPr>
      <w:r w:rsidRPr="009035EE">
        <w:rPr>
          <w:rFonts w:ascii="Times New Roman" w:hAnsi="Times New Roman" w:cs="Times New Roman"/>
          <w:sz w:val="24"/>
          <w:szCs w:val="24"/>
        </w:rPr>
        <w:t>shall dispose of the electronic monitoring device based on the instructions given.</w:t>
      </w:r>
    </w:p>
    <w:p w14:paraId="03FAA339" w14:textId="77777777" w:rsidR="00042D6C" w:rsidRDefault="00042D6C" w:rsidP="00042D6C">
      <w:pPr>
        <w:jc w:val="both"/>
        <w:rPr>
          <w:b/>
          <w:sz w:val="24"/>
          <w:szCs w:val="24"/>
          <w:u w:val="single"/>
        </w:rPr>
      </w:pPr>
    </w:p>
    <w:p w14:paraId="4154728F" w14:textId="77777777" w:rsidR="00C35D12" w:rsidRPr="006D0245" w:rsidRDefault="00C35D12" w:rsidP="00C35D12">
      <w:pPr>
        <w:jc w:val="both"/>
        <w:rPr>
          <w:b/>
          <w:sz w:val="24"/>
          <w:szCs w:val="24"/>
          <w:u w:val="single"/>
        </w:rPr>
      </w:pPr>
      <w:r w:rsidRPr="006D0245">
        <w:rPr>
          <w:b/>
          <w:sz w:val="24"/>
          <w:szCs w:val="24"/>
          <w:u w:val="single"/>
        </w:rPr>
        <w:t xml:space="preserve">Annex </w:t>
      </w:r>
      <w:r>
        <w:rPr>
          <w:b/>
          <w:sz w:val="24"/>
          <w:szCs w:val="24"/>
          <w:u w:val="single"/>
        </w:rPr>
        <w:t>D</w:t>
      </w:r>
      <w:r w:rsidRPr="006D0245">
        <w:rPr>
          <w:b/>
          <w:sz w:val="24"/>
          <w:szCs w:val="24"/>
          <w:u w:val="single"/>
        </w:rPr>
        <w:t xml:space="preserve"> - For </w:t>
      </w:r>
      <w:r>
        <w:rPr>
          <w:b/>
          <w:sz w:val="24"/>
          <w:szCs w:val="24"/>
          <w:u w:val="single"/>
        </w:rPr>
        <w:t>e</w:t>
      </w:r>
      <w:r w:rsidRPr="006D0245">
        <w:rPr>
          <w:b/>
          <w:sz w:val="24"/>
          <w:szCs w:val="24"/>
          <w:u w:val="single"/>
        </w:rPr>
        <w:t>mployer</w:t>
      </w:r>
      <w:r>
        <w:rPr>
          <w:b/>
          <w:sz w:val="24"/>
          <w:szCs w:val="24"/>
          <w:u w:val="single"/>
        </w:rPr>
        <w:t xml:space="preserve">s whose foreign employees’ </w:t>
      </w:r>
      <w:proofErr w:type="spellStart"/>
      <w:r>
        <w:rPr>
          <w:b/>
          <w:sz w:val="24"/>
          <w:szCs w:val="24"/>
          <w:u w:val="single"/>
        </w:rPr>
        <w:t>dependants</w:t>
      </w:r>
      <w:proofErr w:type="spellEnd"/>
      <w:r w:rsidRPr="006D0245">
        <w:rPr>
          <w:b/>
          <w:sz w:val="24"/>
          <w:szCs w:val="24"/>
          <w:u w:val="single"/>
        </w:rPr>
        <w:t xml:space="preserve"> </w:t>
      </w:r>
      <w:r>
        <w:rPr>
          <w:b/>
          <w:sz w:val="24"/>
          <w:szCs w:val="24"/>
          <w:u w:val="single"/>
        </w:rPr>
        <w:t>are on Stay-Home Notice (SHN)</w:t>
      </w:r>
    </w:p>
    <w:p w14:paraId="4118C79A" w14:textId="77777777" w:rsidR="003307FE" w:rsidRPr="003307FE" w:rsidRDefault="003307FE" w:rsidP="00042D6C">
      <w:pPr>
        <w:jc w:val="both"/>
        <w:rPr>
          <w:sz w:val="24"/>
          <w:szCs w:val="24"/>
        </w:rPr>
      </w:pPr>
    </w:p>
    <w:p w14:paraId="6EAE466B" w14:textId="77777777" w:rsidR="003307FE" w:rsidRPr="003307FE" w:rsidRDefault="003307FE" w:rsidP="00042D6C">
      <w:pPr>
        <w:ind w:left="720"/>
        <w:jc w:val="both"/>
        <w:rPr>
          <w:b/>
          <w:sz w:val="24"/>
          <w:szCs w:val="24"/>
        </w:rPr>
      </w:pPr>
      <w:r w:rsidRPr="003307FE">
        <w:rPr>
          <w:b/>
          <w:bCs/>
          <w:sz w:val="24"/>
          <w:szCs w:val="24"/>
        </w:rPr>
        <w:t>ADDITIONAL WORK PASS CONDITIONS TO BE COMPLIED WITH BY THE EMPLOYER OF A FOREIGN EMPLOYEE ISSUED WITH S PASS, EMPLOYMENT PASS, PERSONALISED EMPLOYMENT PASS OR ENTREPASS WHOSE FOREIGN EMPLOYEE IS A FAMILY MEMBER OF A HOLDER OF A DEPENDANT</w:t>
      </w:r>
      <w:r>
        <w:rPr>
          <w:b/>
          <w:bCs/>
          <w:sz w:val="24"/>
          <w:szCs w:val="24"/>
        </w:rPr>
        <w:t>’</w:t>
      </w:r>
      <w:r w:rsidRPr="003307FE">
        <w:rPr>
          <w:b/>
          <w:bCs/>
          <w:sz w:val="24"/>
          <w:szCs w:val="24"/>
        </w:rPr>
        <w:t xml:space="preserve">S PASS </w:t>
      </w:r>
      <w:r w:rsidR="00276A6F">
        <w:rPr>
          <w:b/>
          <w:bCs/>
          <w:sz w:val="24"/>
          <w:szCs w:val="24"/>
        </w:rPr>
        <w:t xml:space="preserve">/ LONG TERM VISIT PASS </w:t>
      </w:r>
      <w:r w:rsidRPr="003307FE">
        <w:rPr>
          <w:b/>
          <w:bCs/>
          <w:sz w:val="24"/>
          <w:szCs w:val="24"/>
        </w:rPr>
        <w:t>IMPOSED WITH A STAY-HOME NOTICE (</w:t>
      </w:r>
      <w:r>
        <w:rPr>
          <w:b/>
          <w:bCs/>
          <w:sz w:val="24"/>
          <w:szCs w:val="24"/>
        </w:rPr>
        <w:t>“</w:t>
      </w:r>
      <w:r w:rsidRPr="003307FE">
        <w:rPr>
          <w:b/>
          <w:bCs/>
          <w:sz w:val="24"/>
          <w:szCs w:val="24"/>
        </w:rPr>
        <w:t>the Employer</w:t>
      </w:r>
      <w:r>
        <w:rPr>
          <w:b/>
          <w:bCs/>
          <w:sz w:val="24"/>
          <w:szCs w:val="24"/>
        </w:rPr>
        <w:t>”</w:t>
      </w:r>
      <w:r w:rsidRPr="003307FE">
        <w:rPr>
          <w:b/>
          <w:bCs/>
          <w:sz w:val="24"/>
          <w:szCs w:val="24"/>
        </w:rPr>
        <w:t>)</w:t>
      </w:r>
    </w:p>
    <w:p w14:paraId="2ED07128" w14:textId="77777777" w:rsidR="003307FE" w:rsidRPr="003307FE" w:rsidRDefault="003307FE" w:rsidP="00042D6C">
      <w:pPr>
        <w:jc w:val="both"/>
        <w:rPr>
          <w:sz w:val="24"/>
          <w:szCs w:val="24"/>
        </w:rPr>
      </w:pPr>
    </w:p>
    <w:p w14:paraId="0D91CFCB" w14:textId="77777777" w:rsidR="003307FE" w:rsidRPr="003307FE" w:rsidRDefault="003307FE" w:rsidP="00042D6C">
      <w:pPr>
        <w:jc w:val="both"/>
        <w:rPr>
          <w:sz w:val="24"/>
          <w:szCs w:val="24"/>
        </w:rPr>
      </w:pPr>
    </w:p>
    <w:p w14:paraId="2DDD646E" w14:textId="0586BF3D" w:rsidR="003307FE" w:rsidRPr="003307FE" w:rsidRDefault="003307FE" w:rsidP="00276A6F">
      <w:pPr>
        <w:pStyle w:val="ListParagraph"/>
        <w:numPr>
          <w:ilvl w:val="0"/>
          <w:numId w:val="18"/>
        </w:numPr>
        <w:ind w:left="1418" w:hanging="709"/>
        <w:jc w:val="both"/>
        <w:rPr>
          <w:rFonts w:ascii="Times New Roman" w:hAnsi="Times New Roman" w:cs="Times New Roman"/>
          <w:sz w:val="24"/>
          <w:szCs w:val="24"/>
        </w:rPr>
      </w:pPr>
      <w:r w:rsidRPr="003307FE">
        <w:rPr>
          <w:rFonts w:ascii="Times New Roman" w:hAnsi="Times New Roman" w:cs="Times New Roman"/>
          <w:sz w:val="24"/>
          <w:szCs w:val="24"/>
        </w:rPr>
        <w:t>The Employer shall inform the foreign employee that the holder of a Dependant</w:t>
      </w:r>
      <w:r>
        <w:rPr>
          <w:rFonts w:ascii="Times New Roman" w:hAnsi="Times New Roman" w:cs="Times New Roman"/>
          <w:sz w:val="24"/>
          <w:szCs w:val="24"/>
        </w:rPr>
        <w:t>’</w:t>
      </w:r>
      <w:r w:rsidRPr="003307FE">
        <w:rPr>
          <w:rFonts w:ascii="Times New Roman" w:hAnsi="Times New Roman" w:cs="Times New Roman"/>
          <w:sz w:val="24"/>
          <w:szCs w:val="24"/>
        </w:rPr>
        <w:t xml:space="preserve">s Pass </w:t>
      </w:r>
      <w:r w:rsidR="00276A6F">
        <w:rPr>
          <w:rFonts w:ascii="Times New Roman" w:hAnsi="Times New Roman" w:cs="Times New Roman"/>
          <w:sz w:val="24"/>
          <w:szCs w:val="24"/>
        </w:rPr>
        <w:t xml:space="preserve">/ Long Term Visit Pass </w:t>
      </w:r>
      <w:r w:rsidRPr="003307FE">
        <w:rPr>
          <w:rFonts w:ascii="Times New Roman" w:hAnsi="Times New Roman" w:cs="Times New Roman"/>
          <w:sz w:val="24"/>
          <w:szCs w:val="24"/>
        </w:rPr>
        <w:t xml:space="preserve">is required to take a COVID-19 polymerase chain reaction (PCR) test within </w:t>
      </w:r>
      <w:del w:id="20" w:author="Sharon SAM (MOM)" w:date="2021-10-08T07:14:00Z">
        <w:r w:rsidRPr="003307FE" w:rsidDel="00B765E4">
          <w:rPr>
            <w:rFonts w:ascii="Times New Roman" w:hAnsi="Times New Roman" w:cs="Times New Roman"/>
            <w:sz w:val="24"/>
            <w:szCs w:val="24"/>
          </w:rPr>
          <w:delText xml:space="preserve">72 </w:delText>
        </w:r>
      </w:del>
      <w:ins w:id="21" w:author="Sharon SAM (MOM)" w:date="2021-10-08T07:14:00Z">
        <w:r w:rsidR="00B765E4">
          <w:rPr>
            <w:rFonts w:ascii="Times New Roman" w:hAnsi="Times New Roman" w:cs="Times New Roman"/>
            <w:sz w:val="24"/>
            <w:szCs w:val="24"/>
          </w:rPr>
          <w:t>48</w:t>
        </w:r>
        <w:r w:rsidR="00B765E4" w:rsidRPr="003307FE">
          <w:rPr>
            <w:rFonts w:ascii="Times New Roman" w:hAnsi="Times New Roman" w:cs="Times New Roman"/>
            <w:sz w:val="24"/>
            <w:szCs w:val="24"/>
          </w:rPr>
          <w:t xml:space="preserve"> </w:t>
        </w:r>
      </w:ins>
      <w:r w:rsidRPr="003307FE">
        <w:rPr>
          <w:rFonts w:ascii="Times New Roman" w:hAnsi="Times New Roman" w:cs="Times New Roman"/>
          <w:sz w:val="24"/>
          <w:szCs w:val="24"/>
        </w:rPr>
        <w:t xml:space="preserve">hours before departure. </w:t>
      </w:r>
      <w:proofErr w:type="spellStart"/>
      <w:r w:rsidRPr="003307FE">
        <w:rPr>
          <w:rFonts w:ascii="Times New Roman" w:hAnsi="Times New Roman" w:cs="Times New Roman"/>
          <w:sz w:val="24"/>
          <w:szCs w:val="24"/>
        </w:rPr>
        <w:t>He/She</w:t>
      </w:r>
      <w:proofErr w:type="spellEnd"/>
      <w:r w:rsidRPr="003307FE">
        <w:rPr>
          <w:rFonts w:ascii="Times New Roman" w:hAnsi="Times New Roman" w:cs="Times New Roman"/>
          <w:sz w:val="24"/>
          <w:szCs w:val="24"/>
        </w:rPr>
        <w:t xml:space="preserve"> must present a valid negative test result, in English and from a recognised laboratory, upon check-in and at the Singapore checkpoint upon arrival to enter Singapore.</w:t>
      </w:r>
    </w:p>
    <w:p w14:paraId="2162A6F4" w14:textId="77777777" w:rsidR="003307FE" w:rsidRPr="003307FE" w:rsidRDefault="003307FE" w:rsidP="00042D6C">
      <w:pPr>
        <w:pStyle w:val="ListParagraph"/>
        <w:ind w:left="1440"/>
        <w:jc w:val="both"/>
        <w:rPr>
          <w:rFonts w:ascii="Times New Roman" w:hAnsi="Times New Roman" w:cs="Times New Roman"/>
          <w:sz w:val="24"/>
          <w:szCs w:val="24"/>
        </w:rPr>
      </w:pPr>
    </w:p>
    <w:p w14:paraId="60ABB40F" w14:textId="77777777" w:rsidR="003307FE" w:rsidRPr="003307FE" w:rsidRDefault="003307FE" w:rsidP="00276A6F">
      <w:pPr>
        <w:pStyle w:val="ListParagraph"/>
        <w:numPr>
          <w:ilvl w:val="0"/>
          <w:numId w:val="18"/>
        </w:numPr>
        <w:ind w:left="1440"/>
        <w:jc w:val="both"/>
        <w:rPr>
          <w:rFonts w:ascii="Times New Roman" w:hAnsi="Times New Roman" w:cs="Times New Roman"/>
          <w:sz w:val="24"/>
          <w:szCs w:val="24"/>
        </w:rPr>
      </w:pPr>
      <w:r w:rsidRPr="003307FE">
        <w:rPr>
          <w:rFonts w:ascii="Times New Roman" w:hAnsi="Times New Roman" w:cs="Times New Roman"/>
          <w:sz w:val="24"/>
          <w:szCs w:val="24"/>
        </w:rPr>
        <w:t>The Employer shall ensure that the foreign employee is aware that he is responsible for the holder of a Dependant</w:t>
      </w:r>
      <w:r>
        <w:rPr>
          <w:rFonts w:ascii="Times New Roman" w:hAnsi="Times New Roman" w:cs="Times New Roman"/>
          <w:sz w:val="24"/>
          <w:szCs w:val="24"/>
        </w:rPr>
        <w:t>’</w:t>
      </w:r>
      <w:r w:rsidRPr="003307FE">
        <w:rPr>
          <w:rFonts w:ascii="Times New Roman" w:hAnsi="Times New Roman" w:cs="Times New Roman"/>
          <w:sz w:val="24"/>
          <w:szCs w:val="24"/>
        </w:rPr>
        <w:t xml:space="preserve">s Pass </w:t>
      </w:r>
      <w:r w:rsidR="00276A6F">
        <w:rPr>
          <w:rFonts w:ascii="Times New Roman" w:hAnsi="Times New Roman" w:cs="Times New Roman"/>
          <w:sz w:val="24"/>
          <w:szCs w:val="24"/>
        </w:rPr>
        <w:t xml:space="preserve">/ Long Term Visit Pass </w:t>
      </w:r>
      <w:r w:rsidRPr="003307FE">
        <w:rPr>
          <w:rFonts w:ascii="Times New Roman" w:hAnsi="Times New Roman" w:cs="Times New Roman"/>
          <w:sz w:val="24"/>
          <w:szCs w:val="24"/>
        </w:rPr>
        <w:t>during the SHN period.</w:t>
      </w:r>
    </w:p>
    <w:p w14:paraId="36277FFD" w14:textId="77777777" w:rsidR="003307FE" w:rsidRPr="003307FE" w:rsidRDefault="003307FE" w:rsidP="00042D6C">
      <w:pPr>
        <w:pStyle w:val="ListParagraph"/>
        <w:ind w:left="1440"/>
        <w:jc w:val="both"/>
        <w:rPr>
          <w:rFonts w:ascii="Times New Roman" w:hAnsi="Times New Roman" w:cs="Times New Roman"/>
          <w:sz w:val="24"/>
          <w:szCs w:val="24"/>
        </w:rPr>
      </w:pPr>
    </w:p>
    <w:p w14:paraId="2465CCE7" w14:textId="6F0A9BFA" w:rsidR="003307FE" w:rsidRPr="003307FE" w:rsidRDefault="003307FE" w:rsidP="00276A6F">
      <w:pPr>
        <w:pStyle w:val="ListParagraph"/>
        <w:numPr>
          <w:ilvl w:val="0"/>
          <w:numId w:val="18"/>
        </w:numPr>
        <w:ind w:left="1440"/>
        <w:jc w:val="both"/>
        <w:rPr>
          <w:rFonts w:ascii="Times New Roman" w:hAnsi="Times New Roman" w:cs="Times New Roman"/>
          <w:sz w:val="24"/>
          <w:szCs w:val="24"/>
        </w:rPr>
      </w:pPr>
      <w:r w:rsidRPr="003307FE">
        <w:rPr>
          <w:rFonts w:ascii="Times New Roman" w:hAnsi="Times New Roman" w:cs="Times New Roman"/>
          <w:sz w:val="24"/>
          <w:szCs w:val="24"/>
        </w:rPr>
        <w:t>The Employer shall pay for the full costs of the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Pr>
          <w:rFonts w:ascii="Times New Roman" w:hAnsi="Times New Roman" w:cs="Times New Roman"/>
          <w:sz w:val="24"/>
          <w:szCs w:val="24"/>
        </w:rPr>
        <w:t>’</w:t>
      </w:r>
      <w:r w:rsidR="00276A6F">
        <w:rPr>
          <w:rFonts w:ascii="Times New Roman" w:hAnsi="Times New Roman" w:cs="Times New Roman"/>
          <w:sz w:val="24"/>
          <w:szCs w:val="24"/>
        </w:rPr>
        <w:t xml:space="preserve"> / Long Term Visit Pass’ </w:t>
      </w:r>
      <w:r w:rsidRPr="003307FE">
        <w:rPr>
          <w:rFonts w:ascii="Times New Roman" w:hAnsi="Times New Roman" w:cs="Times New Roman"/>
          <w:sz w:val="24"/>
          <w:szCs w:val="24"/>
        </w:rPr>
        <w:t>stay at a dedicated SHN facility during the SHN period (if applicable); and shall pay for the full costs of all COVID-19 tests for the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00276A6F">
        <w:rPr>
          <w:rFonts w:ascii="Times New Roman" w:hAnsi="Times New Roman" w:cs="Times New Roman"/>
          <w:sz w:val="24"/>
          <w:szCs w:val="24"/>
        </w:rPr>
        <w:t xml:space="preserve"> / Long Term Visit Pass</w:t>
      </w:r>
      <w:r w:rsidRPr="003307FE">
        <w:rPr>
          <w:rFonts w:ascii="Times New Roman" w:hAnsi="Times New Roman" w:cs="Times New Roman"/>
          <w:sz w:val="24"/>
          <w:szCs w:val="24"/>
        </w:rPr>
        <w:t xml:space="preserve">. </w:t>
      </w:r>
      <w:r w:rsidR="00C35D12" w:rsidRPr="007C7D8F">
        <w:rPr>
          <w:rFonts w:ascii="Times New Roman" w:hAnsi="Times New Roman" w:cs="Times New Roman"/>
          <w:sz w:val="24"/>
          <w:szCs w:val="24"/>
        </w:rPr>
        <w:t>These costs are payable even if the holder of a Dependant</w:t>
      </w:r>
      <w:r w:rsidR="00C35D12">
        <w:rPr>
          <w:rFonts w:ascii="Times New Roman" w:hAnsi="Times New Roman" w:cs="Times New Roman"/>
          <w:sz w:val="24"/>
          <w:szCs w:val="24"/>
        </w:rPr>
        <w:t>’</w:t>
      </w:r>
      <w:r w:rsidR="00C35D12" w:rsidRPr="007C7D8F">
        <w:rPr>
          <w:rFonts w:ascii="Times New Roman" w:hAnsi="Times New Roman" w:cs="Times New Roman"/>
          <w:sz w:val="24"/>
          <w:szCs w:val="24"/>
        </w:rPr>
        <w:t xml:space="preserve">s Pass </w:t>
      </w:r>
      <w:r w:rsidR="00C35D12">
        <w:rPr>
          <w:rFonts w:ascii="Times New Roman" w:hAnsi="Times New Roman" w:cs="Times New Roman"/>
          <w:sz w:val="24"/>
          <w:szCs w:val="24"/>
        </w:rPr>
        <w:t xml:space="preserve">/ Long Term Visit Pass </w:t>
      </w:r>
      <w:r w:rsidR="00C35D12" w:rsidRPr="007C7D8F">
        <w:rPr>
          <w:rFonts w:ascii="Times New Roman" w:hAnsi="Times New Roman" w:cs="Times New Roman"/>
          <w:sz w:val="24"/>
          <w:szCs w:val="24"/>
        </w:rPr>
        <w:t>does not enter Singapore or does not need to take the test(s), unless otherwise permitted by the Controller.</w:t>
      </w:r>
    </w:p>
    <w:p w14:paraId="70727209" w14:textId="77777777" w:rsidR="003307FE" w:rsidRPr="003307FE" w:rsidRDefault="003307FE" w:rsidP="00042D6C">
      <w:pPr>
        <w:pStyle w:val="ListParagraph"/>
        <w:jc w:val="both"/>
        <w:rPr>
          <w:rFonts w:ascii="Times New Roman" w:hAnsi="Times New Roman" w:cs="Times New Roman"/>
          <w:sz w:val="24"/>
          <w:szCs w:val="24"/>
        </w:rPr>
      </w:pPr>
    </w:p>
    <w:p w14:paraId="718DC558" w14:textId="77777777" w:rsidR="003307FE" w:rsidRPr="003307FE" w:rsidRDefault="003307FE" w:rsidP="00276A6F">
      <w:pPr>
        <w:pStyle w:val="ListParagraph"/>
        <w:numPr>
          <w:ilvl w:val="0"/>
          <w:numId w:val="18"/>
        </w:numPr>
        <w:ind w:left="1440"/>
        <w:jc w:val="both"/>
        <w:rPr>
          <w:rFonts w:ascii="Times New Roman" w:hAnsi="Times New Roman" w:cs="Times New Roman"/>
          <w:sz w:val="24"/>
          <w:szCs w:val="24"/>
        </w:rPr>
      </w:pPr>
      <w:r w:rsidRPr="003307FE">
        <w:rPr>
          <w:rFonts w:ascii="Times New Roman" w:hAnsi="Times New Roman" w:cs="Times New Roman"/>
          <w:sz w:val="24"/>
          <w:szCs w:val="24"/>
        </w:rPr>
        <w:t xml:space="preserve">The Employer </w:t>
      </w:r>
      <w:r w:rsidRPr="003307FE">
        <w:rPr>
          <w:rFonts w:ascii="Times New Roman" w:eastAsia="Times New Roman" w:hAnsi="Times New Roman" w:cs="Times New Roman"/>
          <w:sz w:val="24"/>
          <w:szCs w:val="24"/>
        </w:rPr>
        <w:t xml:space="preserve">shall ensure that </w:t>
      </w:r>
      <w:r w:rsidRPr="003307FE">
        <w:rPr>
          <w:rFonts w:ascii="Times New Roman" w:hAnsi="Times New Roman" w:cs="Times New Roman"/>
          <w:sz w:val="24"/>
          <w:szCs w:val="24"/>
        </w:rPr>
        <w:t>the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Pr="003307FE">
        <w:rPr>
          <w:rFonts w:ascii="Times New Roman" w:eastAsia="Times New Roman" w:hAnsi="Times New Roman" w:cs="Times New Roman"/>
          <w:sz w:val="24"/>
          <w:szCs w:val="24"/>
        </w:rPr>
        <w:t xml:space="preserve"> </w:t>
      </w:r>
      <w:r w:rsidR="00276A6F">
        <w:rPr>
          <w:rFonts w:ascii="Times New Roman" w:eastAsia="Times New Roman" w:hAnsi="Times New Roman" w:cs="Times New Roman"/>
          <w:sz w:val="24"/>
          <w:szCs w:val="24"/>
        </w:rPr>
        <w:t xml:space="preserve">/ Long Term Visit Pass </w:t>
      </w:r>
      <w:r w:rsidRPr="003307FE">
        <w:rPr>
          <w:rFonts w:ascii="Times New Roman" w:hAnsi="Times New Roman" w:cs="Times New Roman"/>
          <w:sz w:val="24"/>
          <w:szCs w:val="24"/>
        </w:rPr>
        <w:t xml:space="preserve">uses the service provider listed in </w:t>
      </w:r>
      <w:r w:rsidRPr="003307FE">
        <w:rPr>
          <w:rFonts w:ascii="Times New Roman" w:hAnsi="Times New Roman" w:cs="Times New Roman"/>
          <w:b/>
          <w:bCs/>
          <w:sz w:val="24"/>
          <w:szCs w:val="24"/>
        </w:rPr>
        <w:t xml:space="preserve">Annex </w:t>
      </w:r>
      <w:r w:rsidR="00276A6F">
        <w:rPr>
          <w:rFonts w:ascii="Times New Roman" w:hAnsi="Times New Roman" w:cs="Times New Roman"/>
          <w:b/>
          <w:bCs/>
          <w:sz w:val="24"/>
          <w:szCs w:val="24"/>
        </w:rPr>
        <w:t>F</w:t>
      </w:r>
      <w:r w:rsidRPr="003307FE">
        <w:rPr>
          <w:rFonts w:ascii="Times New Roman" w:hAnsi="Times New Roman" w:cs="Times New Roman"/>
          <w:b/>
          <w:bCs/>
          <w:sz w:val="24"/>
          <w:szCs w:val="24"/>
        </w:rPr>
        <w:t xml:space="preserve"> </w:t>
      </w:r>
      <w:r w:rsidRPr="003307FE">
        <w:rPr>
          <w:rFonts w:ascii="Times New Roman" w:hAnsi="Times New Roman" w:cs="Times New Roman"/>
          <w:sz w:val="24"/>
          <w:szCs w:val="24"/>
        </w:rPr>
        <w:t xml:space="preserve">to travel </w:t>
      </w:r>
      <w:r w:rsidRPr="003307FE">
        <w:rPr>
          <w:rFonts w:ascii="Times New Roman" w:eastAsia="Times New Roman" w:hAnsi="Times New Roman" w:cs="Times New Roman"/>
          <w:sz w:val="24"/>
          <w:szCs w:val="24"/>
        </w:rPr>
        <w:t xml:space="preserve">between the SHN residence and designated COVID-19 testing facility for the appointment. The Employer shall bear the full costs of the transport. The </w:t>
      </w:r>
      <w:r w:rsidRPr="003307FE">
        <w:rPr>
          <w:rFonts w:ascii="Times New Roman" w:hAnsi="Times New Roman" w:cs="Times New Roman"/>
          <w:sz w:val="24"/>
          <w:szCs w:val="24"/>
        </w:rPr>
        <w:t>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Pr="003307FE">
        <w:rPr>
          <w:rFonts w:ascii="Times New Roman" w:eastAsia="Times New Roman" w:hAnsi="Times New Roman" w:cs="Times New Roman"/>
          <w:sz w:val="24"/>
          <w:szCs w:val="24"/>
        </w:rPr>
        <w:t xml:space="preserve"> </w:t>
      </w:r>
      <w:r w:rsidR="00276A6F">
        <w:rPr>
          <w:rFonts w:ascii="Times New Roman" w:eastAsia="Times New Roman" w:hAnsi="Times New Roman" w:cs="Times New Roman"/>
          <w:sz w:val="24"/>
          <w:szCs w:val="24"/>
        </w:rPr>
        <w:t xml:space="preserve">/ Long Term Visit Pass </w:t>
      </w:r>
      <w:r w:rsidRPr="003307FE">
        <w:rPr>
          <w:rFonts w:ascii="Times New Roman" w:eastAsia="Times New Roman" w:hAnsi="Times New Roman" w:cs="Times New Roman"/>
          <w:sz w:val="24"/>
          <w:szCs w:val="24"/>
        </w:rPr>
        <w:t xml:space="preserve">must arrive punctually and return to the SHN residence immediately after the test. </w:t>
      </w:r>
      <w:r w:rsidRPr="003307FE">
        <w:rPr>
          <w:rFonts w:ascii="Times New Roman" w:eastAsia="Times New Roman" w:hAnsi="Times New Roman" w:cs="Times New Roman"/>
          <w:b/>
          <w:bCs/>
          <w:sz w:val="24"/>
          <w:szCs w:val="24"/>
        </w:rPr>
        <w:t>All other forms of transport are not allowed.</w:t>
      </w:r>
      <w:r w:rsidRPr="003307FE">
        <w:rPr>
          <w:rFonts w:ascii="Times New Roman" w:eastAsia="Times New Roman" w:hAnsi="Times New Roman" w:cs="Times New Roman"/>
          <w:sz w:val="24"/>
          <w:szCs w:val="24"/>
        </w:rPr>
        <w:t xml:space="preserve"> Failure to go for the test as scheduled may result in an extension of the SHN period and revocation of the pass</w:t>
      </w:r>
      <w:r w:rsidRPr="003307FE">
        <w:rPr>
          <w:rFonts w:ascii="Times New Roman" w:hAnsi="Times New Roman" w:cs="Times New Roman"/>
          <w:sz w:val="24"/>
          <w:szCs w:val="24"/>
        </w:rPr>
        <w:t>.</w:t>
      </w:r>
    </w:p>
    <w:p w14:paraId="66D8A765" w14:textId="77777777" w:rsidR="003307FE" w:rsidRPr="003307FE" w:rsidRDefault="003307FE" w:rsidP="00042D6C">
      <w:pPr>
        <w:pStyle w:val="ListParagraph"/>
        <w:jc w:val="both"/>
        <w:rPr>
          <w:rFonts w:ascii="Times New Roman" w:hAnsi="Times New Roman" w:cs="Times New Roman"/>
          <w:sz w:val="24"/>
          <w:szCs w:val="24"/>
        </w:rPr>
      </w:pPr>
    </w:p>
    <w:p w14:paraId="209AB339" w14:textId="77777777" w:rsidR="003307FE" w:rsidRPr="003307FE" w:rsidRDefault="003307FE" w:rsidP="00276A6F">
      <w:pPr>
        <w:pStyle w:val="ListParagraph"/>
        <w:numPr>
          <w:ilvl w:val="0"/>
          <w:numId w:val="18"/>
        </w:numPr>
        <w:ind w:left="1440"/>
        <w:jc w:val="both"/>
        <w:rPr>
          <w:rFonts w:ascii="Times New Roman" w:hAnsi="Times New Roman" w:cs="Times New Roman"/>
          <w:sz w:val="24"/>
          <w:szCs w:val="24"/>
        </w:rPr>
      </w:pPr>
      <w:r w:rsidRPr="003307FE">
        <w:rPr>
          <w:rFonts w:ascii="Times New Roman" w:hAnsi="Times New Roman" w:cs="Times New Roman"/>
          <w:sz w:val="24"/>
          <w:szCs w:val="24"/>
        </w:rPr>
        <w:t>The Employer shall ensure that the foreign employee fully complies with the additional work pass conditions imposed on him.</w:t>
      </w:r>
    </w:p>
    <w:p w14:paraId="69DA49E7" w14:textId="77777777" w:rsidR="003307FE" w:rsidRPr="003307FE" w:rsidRDefault="003307FE" w:rsidP="00042D6C">
      <w:pPr>
        <w:pStyle w:val="ListParagraph"/>
        <w:jc w:val="both"/>
        <w:rPr>
          <w:rFonts w:ascii="Times New Roman" w:hAnsi="Times New Roman" w:cs="Times New Roman"/>
          <w:sz w:val="24"/>
          <w:szCs w:val="24"/>
        </w:rPr>
      </w:pPr>
    </w:p>
    <w:p w14:paraId="76520598" w14:textId="77777777" w:rsidR="003307FE" w:rsidRPr="003307FE" w:rsidRDefault="003307FE" w:rsidP="00276A6F">
      <w:pPr>
        <w:pStyle w:val="ListParagraph"/>
        <w:numPr>
          <w:ilvl w:val="0"/>
          <w:numId w:val="18"/>
        </w:numPr>
        <w:ind w:left="1440"/>
        <w:jc w:val="both"/>
        <w:rPr>
          <w:rFonts w:ascii="Times New Roman" w:hAnsi="Times New Roman" w:cs="Times New Roman"/>
          <w:sz w:val="24"/>
          <w:szCs w:val="24"/>
        </w:rPr>
      </w:pPr>
      <w:r w:rsidRPr="003307FE">
        <w:rPr>
          <w:rFonts w:ascii="Times New Roman" w:hAnsi="Times New Roman" w:cs="Times New Roman"/>
          <w:sz w:val="24"/>
          <w:szCs w:val="24"/>
        </w:rPr>
        <w:lastRenderedPageBreak/>
        <w:t xml:space="preserve">The Employer shall explain and ensure that the foreign employee understands the additional work pass conditions that the foreign employee </w:t>
      </w:r>
      <w:proofErr w:type="gramStart"/>
      <w:r w:rsidRPr="003307FE">
        <w:rPr>
          <w:rFonts w:ascii="Times New Roman" w:hAnsi="Times New Roman" w:cs="Times New Roman"/>
          <w:sz w:val="24"/>
          <w:szCs w:val="24"/>
        </w:rPr>
        <w:t>has to</w:t>
      </w:r>
      <w:proofErr w:type="gramEnd"/>
      <w:r w:rsidRPr="003307FE">
        <w:rPr>
          <w:rFonts w:ascii="Times New Roman" w:hAnsi="Times New Roman" w:cs="Times New Roman"/>
          <w:sz w:val="24"/>
          <w:szCs w:val="24"/>
        </w:rPr>
        <w:t xml:space="preserve"> comply with.</w:t>
      </w:r>
    </w:p>
    <w:p w14:paraId="43ADA0E3" w14:textId="77777777" w:rsidR="003307FE" w:rsidRPr="003307FE" w:rsidRDefault="003307FE" w:rsidP="00042D6C">
      <w:pPr>
        <w:pStyle w:val="ListParagraph"/>
        <w:jc w:val="both"/>
        <w:rPr>
          <w:rFonts w:ascii="Times New Roman" w:hAnsi="Times New Roman" w:cs="Times New Roman"/>
          <w:sz w:val="24"/>
          <w:szCs w:val="24"/>
        </w:rPr>
      </w:pPr>
    </w:p>
    <w:p w14:paraId="77020A4A" w14:textId="77777777" w:rsidR="003307FE" w:rsidRPr="003307FE" w:rsidRDefault="003307FE" w:rsidP="00276A6F">
      <w:pPr>
        <w:pStyle w:val="ListParagraph"/>
        <w:numPr>
          <w:ilvl w:val="0"/>
          <w:numId w:val="18"/>
        </w:numPr>
        <w:ind w:left="1440"/>
        <w:jc w:val="both"/>
        <w:rPr>
          <w:rFonts w:ascii="Times New Roman" w:hAnsi="Times New Roman" w:cs="Times New Roman"/>
          <w:sz w:val="24"/>
          <w:szCs w:val="24"/>
        </w:rPr>
      </w:pPr>
      <w:r w:rsidRPr="003307FE">
        <w:rPr>
          <w:rFonts w:ascii="Times New Roman" w:hAnsi="Times New Roman" w:cs="Times New Roman"/>
          <w:sz w:val="24"/>
          <w:szCs w:val="24"/>
        </w:rPr>
        <w:t>The Employer shall ensure that a physical copy of the additional work pass conditions for the foreign employee, and the additional pass condition for the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00276A6F">
        <w:rPr>
          <w:rFonts w:ascii="Times New Roman" w:hAnsi="Times New Roman" w:cs="Times New Roman"/>
          <w:sz w:val="24"/>
          <w:szCs w:val="24"/>
        </w:rPr>
        <w:t xml:space="preserve"> / Long Term Visit Pass</w:t>
      </w:r>
      <w:r w:rsidRPr="003307FE">
        <w:rPr>
          <w:rFonts w:ascii="Times New Roman" w:hAnsi="Times New Roman" w:cs="Times New Roman"/>
          <w:sz w:val="24"/>
          <w:szCs w:val="24"/>
        </w:rPr>
        <w:t>, are provided to and retained by the foreign employee.</w:t>
      </w:r>
    </w:p>
    <w:p w14:paraId="2451B351" w14:textId="77777777" w:rsidR="003307FE" w:rsidRPr="003307FE" w:rsidRDefault="003307FE" w:rsidP="00042D6C">
      <w:pPr>
        <w:ind w:left="360"/>
        <w:jc w:val="both"/>
        <w:rPr>
          <w:sz w:val="24"/>
          <w:szCs w:val="24"/>
        </w:rPr>
      </w:pPr>
    </w:p>
    <w:p w14:paraId="6D58FCC5" w14:textId="77777777" w:rsidR="00C35D12" w:rsidRPr="006D0245" w:rsidRDefault="00C35D12" w:rsidP="00C35D12">
      <w:pPr>
        <w:rPr>
          <w:b/>
          <w:sz w:val="24"/>
          <w:szCs w:val="24"/>
          <w:u w:val="single"/>
        </w:rPr>
      </w:pPr>
      <w:r w:rsidRPr="006D0245">
        <w:rPr>
          <w:b/>
          <w:sz w:val="24"/>
          <w:szCs w:val="24"/>
          <w:u w:val="single"/>
        </w:rPr>
        <w:t xml:space="preserve">Annex </w:t>
      </w:r>
      <w:r>
        <w:rPr>
          <w:b/>
          <w:sz w:val="24"/>
          <w:szCs w:val="24"/>
          <w:u w:val="single"/>
        </w:rPr>
        <w:t>E</w:t>
      </w:r>
      <w:r w:rsidRPr="006D0245">
        <w:rPr>
          <w:b/>
          <w:sz w:val="24"/>
          <w:szCs w:val="24"/>
          <w:u w:val="single"/>
        </w:rPr>
        <w:t xml:space="preserve"> - For </w:t>
      </w:r>
      <w:proofErr w:type="spellStart"/>
      <w:r>
        <w:rPr>
          <w:b/>
          <w:sz w:val="24"/>
          <w:szCs w:val="24"/>
          <w:u w:val="single"/>
        </w:rPr>
        <w:t>dependants</w:t>
      </w:r>
      <w:proofErr w:type="spellEnd"/>
      <w:r>
        <w:rPr>
          <w:b/>
          <w:sz w:val="24"/>
          <w:szCs w:val="24"/>
          <w:u w:val="single"/>
        </w:rPr>
        <w:t xml:space="preserve"> </w:t>
      </w:r>
      <w:r w:rsidRPr="006D0245">
        <w:rPr>
          <w:b/>
          <w:sz w:val="24"/>
          <w:szCs w:val="24"/>
          <w:u w:val="single"/>
        </w:rPr>
        <w:t>on Stay-Home Notice</w:t>
      </w:r>
      <w:r>
        <w:rPr>
          <w:b/>
          <w:sz w:val="24"/>
          <w:szCs w:val="24"/>
          <w:u w:val="single"/>
        </w:rPr>
        <w:t xml:space="preserve"> (SHN)</w:t>
      </w:r>
      <w:r w:rsidRPr="006D0245">
        <w:rPr>
          <w:b/>
          <w:sz w:val="24"/>
          <w:szCs w:val="24"/>
          <w:u w:val="single"/>
        </w:rPr>
        <w:t xml:space="preserve"> </w:t>
      </w:r>
    </w:p>
    <w:p w14:paraId="5819BD59" w14:textId="77777777" w:rsidR="003307FE" w:rsidRPr="003307FE" w:rsidRDefault="003307FE" w:rsidP="00042D6C">
      <w:pPr>
        <w:jc w:val="both"/>
        <w:rPr>
          <w:sz w:val="24"/>
          <w:szCs w:val="24"/>
        </w:rPr>
      </w:pPr>
    </w:p>
    <w:p w14:paraId="6E81DC64" w14:textId="77777777" w:rsidR="003307FE" w:rsidRPr="003307FE" w:rsidRDefault="003307FE" w:rsidP="00042D6C">
      <w:pPr>
        <w:ind w:left="720"/>
        <w:jc w:val="both"/>
        <w:rPr>
          <w:b/>
          <w:sz w:val="24"/>
          <w:szCs w:val="24"/>
          <w:u w:val="single"/>
        </w:rPr>
      </w:pPr>
      <w:r w:rsidRPr="003307FE">
        <w:rPr>
          <w:b/>
          <w:sz w:val="24"/>
          <w:szCs w:val="24"/>
          <w:u w:val="single"/>
        </w:rPr>
        <w:t>CONDITIONS AND ADVISORY FOR PASS HOLDERS PLACED ON STAY- HOME NOTICE (</w:t>
      </w:r>
      <w:r>
        <w:rPr>
          <w:b/>
          <w:sz w:val="24"/>
          <w:szCs w:val="24"/>
          <w:u w:val="single"/>
        </w:rPr>
        <w:t>“</w:t>
      </w:r>
      <w:r w:rsidRPr="003307FE">
        <w:rPr>
          <w:b/>
          <w:sz w:val="24"/>
          <w:szCs w:val="24"/>
          <w:u w:val="single"/>
        </w:rPr>
        <w:t>SHN</w:t>
      </w:r>
      <w:r>
        <w:rPr>
          <w:b/>
          <w:sz w:val="24"/>
          <w:szCs w:val="24"/>
          <w:u w:val="single"/>
        </w:rPr>
        <w:t>”</w:t>
      </w:r>
      <w:r w:rsidRPr="003307FE">
        <w:rPr>
          <w:b/>
          <w:sz w:val="24"/>
          <w:szCs w:val="24"/>
          <w:u w:val="single"/>
        </w:rPr>
        <w:t>)</w:t>
      </w:r>
    </w:p>
    <w:p w14:paraId="06F0D919" w14:textId="77777777" w:rsidR="003307FE" w:rsidRPr="003307FE" w:rsidRDefault="003307FE" w:rsidP="00042D6C">
      <w:pPr>
        <w:jc w:val="both"/>
        <w:rPr>
          <w:sz w:val="24"/>
          <w:szCs w:val="24"/>
        </w:rPr>
      </w:pPr>
    </w:p>
    <w:p w14:paraId="60C555CB" w14:textId="77777777" w:rsidR="003307FE" w:rsidRPr="003307FE" w:rsidRDefault="003307FE" w:rsidP="00042D6C">
      <w:pPr>
        <w:ind w:left="720" w:firstLine="720"/>
        <w:jc w:val="both"/>
        <w:rPr>
          <w:sz w:val="24"/>
          <w:szCs w:val="24"/>
        </w:rPr>
      </w:pPr>
      <w:r w:rsidRPr="003307FE">
        <w:rPr>
          <w:sz w:val="24"/>
          <w:szCs w:val="24"/>
        </w:rPr>
        <w:t xml:space="preserve">Pursuant to regulation 8(4) of the </w:t>
      </w:r>
      <w:r w:rsidRPr="003307FE">
        <w:rPr>
          <w:b/>
          <w:sz w:val="24"/>
          <w:szCs w:val="24"/>
        </w:rPr>
        <w:t>Immigration Regulations</w:t>
      </w:r>
      <w:r w:rsidRPr="003307FE">
        <w:rPr>
          <w:sz w:val="24"/>
          <w:szCs w:val="24"/>
        </w:rPr>
        <w:t>, the following additional conditions are imposed on you, a foreigner issued with a pass by the Controller of Immigration.</w:t>
      </w:r>
    </w:p>
    <w:p w14:paraId="0D79320D" w14:textId="77777777" w:rsidR="003307FE" w:rsidRPr="003307FE" w:rsidRDefault="003307FE" w:rsidP="00042D6C">
      <w:pPr>
        <w:ind w:left="720" w:firstLine="720"/>
        <w:jc w:val="both"/>
        <w:rPr>
          <w:sz w:val="24"/>
          <w:szCs w:val="24"/>
        </w:rPr>
      </w:pPr>
    </w:p>
    <w:p w14:paraId="7D81E660" w14:textId="77777777" w:rsidR="003307FE" w:rsidRPr="003307FE" w:rsidRDefault="003307FE" w:rsidP="00042D6C">
      <w:pPr>
        <w:pStyle w:val="ListParagraph"/>
        <w:numPr>
          <w:ilvl w:val="0"/>
          <w:numId w:val="8"/>
        </w:numPr>
        <w:ind w:left="731" w:hanging="11"/>
        <w:jc w:val="both"/>
        <w:rPr>
          <w:rFonts w:ascii="Times New Roman" w:hAnsi="Times New Roman" w:cs="Times New Roman"/>
          <w:sz w:val="24"/>
          <w:szCs w:val="24"/>
        </w:rPr>
      </w:pPr>
      <w:r w:rsidRPr="003307FE">
        <w:rPr>
          <w:rFonts w:ascii="Times New Roman" w:hAnsi="Times New Roman" w:cs="Times New Roman"/>
          <w:sz w:val="24"/>
          <w:szCs w:val="24"/>
        </w:rPr>
        <w:t>The Government of Singapore will not hesitate to take enforcement measures against employers or pass holders who give false information or do not comply with the requirements in this letter, including taking criminal proceedings, revocation of passes and withdrawal of work pass privileges.</w:t>
      </w:r>
    </w:p>
    <w:p w14:paraId="7B6FDFEA" w14:textId="77777777" w:rsidR="003307FE" w:rsidRPr="003307FE" w:rsidRDefault="003307FE" w:rsidP="00042D6C">
      <w:pPr>
        <w:pStyle w:val="ListParagraph"/>
        <w:ind w:firstLine="720"/>
        <w:jc w:val="both"/>
        <w:rPr>
          <w:rFonts w:ascii="Times New Roman" w:hAnsi="Times New Roman" w:cs="Times New Roman"/>
          <w:sz w:val="24"/>
          <w:szCs w:val="24"/>
        </w:rPr>
      </w:pPr>
    </w:p>
    <w:p w14:paraId="0DEE1BB5" w14:textId="77777777" w:rsidR="003307FE" w:rsidRPr="003307FE" w:rsidRDefault="003307FE" w:rsidP="00042D6C">
      <w:pPr>
        <w:pStyle w:val="ListParagraph"/>
        <w:numPr>
          <w:ilvl w:val="0"/>
          <w:numId w:val="8"/>
        </w:numPr>
        <w:ind w:left="731" w:hanging="11"/>
        <w:jc w:val="both"/>
        <w:rPr>
          <w:rFonts w:ascii="Times New Roman" w:hAnsi="Times New Roman" w:cs="Times New Roman"/>
          <w:sz w:val="24"/>
          <w:szCs w:val="24"/>
        </w:rPr>
      </w:pPr>
      <w:r w:rsidRPr="003307FE">
        <w:rPr>
          <w:rFonts w:ascii="Times New Roman" w:hAnsi="Times New Roman" w:cs="Times New Roman"/>
          <w:sz w:val="24"/>
          <w:szCs w:val="24"/>
        </w:rPr>
        <w:t>All terms used in the additional conditions to be complied by the pass holder (below) shall have the same meaning as defined in the Immigration Act and its subsidiary legislation.</w:t>
      </w:r>
    </w:p>
    <w:p w14:paraId="02A9A06F" w14:textId="77777777" w:rsidR="003307FE" w:rsidRPr="003307FE" w:rsidRDefault="003307FE" w:rsidP="00042D6C">
      <w:pPr>
        <w:ind w:left="720"/>
        <w:jc w:val="both"/>
        <w:rPr>
          <w:sz w:val="24"/>
          <w:szCs w:val="24"/>
        </w:rPr>
      </w:pPr>
    </w:p>
    <w:p w14:paraId="407C8636" w14:textId="77777777" w:rsidR="003307FE" w:rsidRPr="003307FE" w:rsidRDefault="003307FE" w:rsidP="00042D6C">
      <w:pPr>
        <w:ind w:left="720"/>
        <w:jc w:val="both"/>
        <w:rPr>
          <w:b/>
          <w:color w:val="000000" w:themeColor="text1"/>
          <w:sz w:val="24"/>
          <w:szCs w:val="24"/>
        </w:rPr>
      </w:pPr>
      <w:r w:rsidRPr="003307FE">
        <w:rPr>
          <w:b/>
          <w:sz w:val="24"/>
          <w:szCs w:val="24"/>
        </w:rPr>
        <w:t>ADDITIONAL CONDITIONS OF A DEPENDANT</w:t>
      </w:r>
      <w:r>
        <w:rPr>
          <w:b/>
          <w:sz w:val="24"/>
          <w:szCs w:val="24"/>
        </w:rPr>
        <w:t>’</w:t>
      </w:r>
      <w:r w:rsidRPr="003307FE">
        <w:rPr>
          <w:b/>
          <w:sz w:val="24"/>
          <w:szCs w:val="24"/>
        </w:rPr>
        <w:t xml:space="preserve">S PASS </w:t>
      </w:r>
      <w:r w:rsidR="00276A6F">
        <w:rPr>
          <w:b/>
          <w:sz w:val="24"/>
          <w:szCs w:val="24"/>
        </w:rPr>
        <w:t xml:space="preserve">/ LONG TERM VISIT PASS </w:t>
      </w:r>
      <w:r w:rsidRPr="003307FE">
        <w:rPr>
          <w:b/>
          <w:sz w:val="24"/>
          <w:szCs w:val="24"/>
        </w:rPr>
        <w:t xml:space="preserve">FOR THE IMPOSITION OF STAY-HOME </w:t>
      </w:r>
      <w:r w:rsidRPr="003307FE">
        <w:rPr>
          <w:b/>
          <w:color w:val="000000" w:themeColor="text1"/>
          <w:sz w:val="24"/>
          <w:szCs w:val="24"/>
        </w:rPr>
        <w:t>NOTICE AT A SHN PLACE OF RESIDENCE TO BE COMPLIED WITH BY THE HOLDER OF A DEPENDANT</w:t>
      </w:r>
      <w:r>
        <w:rPr>
          <w:b/>
          <w:color w:val="000000" w:themeColor="text1"/>
          <w:sz w:val="24"/>
          <w:szCs w:val="24"/>
        </w:rPr>
        <w:t>’</w:t>
      </w:r>
      <w:r w:rsidRPr="003307FE">
        <w:rPr>
          <w:b/>
          <w:color w:val="000000" w:themeColor="text1"/>
          <w:sz w:val="24"/>
          <w:szCs w:val="24"/>
        </w:rPr>
        <w:t>S PASS</w:t>
      </w:r>
      <w:r w:rsidR="00276A6F">
        <w:rPr>
          <w:b/>
          <w:color w:val="000000" w:themeColor="text1"/>
          <w:sz w:val="24"/>
          <w:szCs w:val="24"/>
        </w:rPr>
        <w:t xml:space="preserve"> / LONG TERM VISIT PASS</w:t>
      </w:r>
    </w:p>
    <w:p w14:paraId="04358ED4" w14:textId="77777777" w:rsidR="003307FE" w:rsidRPr="003307FE" w:rsidRDefault="003307FE" w:rsidP="00042D6C">
      <w:pPr>
        <w:jc w:val="both"/>
        <w:rPr>
          <w:color w:val="000000" w:themeColor="text1"/>
          <w:sz w:val="24"/>
          <w:szCs w:val="24"/>
        </w:rPr>
      </w:pPr>
    </w:p>
    <w:p w14:paraId="15B510E4" w14:textId="77777777" w:rsidR="003307FE" w:rsidRPr="003307FE" w:rsidRDefault="003307FE" w:rsidP="00276A6F">
      <w:pPr>
        <w:pStyle w:val="ListParagraph"/>
        <w:numPr>
          <w:ilvl w:val="3"/>
          <w:numId w:val="17"/>
        </w:numPr>
        <w:spacing w:after="160" w:line="252" w:lineRule="auto"/>
        <w:ind w:leftChars="320" w:left="781" w:hanging="141"/>
        <w:jc w:val="both"/>
        <w:rPr>
          <w:rFonts w:ascii="Times New Roman" w:hAnsi="Times New Roman" w:cs="Times New Roman"/>
          <w:color w:val="000000" w:themeColor="text1"/>
          <w:sz w:val="24"/>
          <w:szCs w:val="24"/>
        </w:rPr>
      </w:pPr>
      <w:r w:rsidRPr="003307FE">
        <w:rPr>
          <w:rFonts w:ascii="Times New Roman" w:hAnsi="Times New Roman" w:cs="Times New Roman"/>
          <w:sz w:val="24"/>
          <w:szCs w:val="24"/>
        </w:rPr>
        <w:t>The holder of a Dependant</w:t>
      </w:r>
      <w:r>
        <w:rPr>
          <w:rFonts w:ascii="Times New Roman" w:hAnsi="Times New Roman" w:cs="Times New Roman"/>
          <w:sz w:val="24"/>
          <w:szCs w:val="24"/>
        </w:rPr>
        <w:t>’</w:t>
      </w:r>
      <w:r w:rsidRPr="003307FE">
        <w:rPr>
          <w:rFonts w:ascii="Times New Roman" w:hAnsi="Times New Roman" w:cs="Times New Roman"/>
          <w:sz w:val="24"/>
          <w:szCs w:val="24"/>
        </w:rPr>
        <w:t xml:space="preserve">s Pass </w:t>
      </w:r>
      <w:r w:rsidR="00276A6F">
        <w:rPr>
          <w:rFonts w:ascii="Times New Roman" w:hAnsi="Times New Roman" w:cs="Times New Roman"/>
          <w:sz w:val="24"/>
          <w:szCs w:val="24"/>
        </w:rPr>
        <w:t xml:space="preserve">/ Long Term Visit Pass </w:t>
      </w:r>
      <w:r w:rsidRPr="003307FE">
        <w:rPr>
          <w:rFonts w:ascii="Times New Roman" w:hAnsi="Times New Roman" w:cs="Times New Roman"/>
          <w:sz w:val="24"/>
          <w:szCs w:val="24"/>
        </w:rPr>
        <w:t>shall comply with the Stay-Home Notice period (</w:t>
      </w:r>
      <w:r>
        <w:rPr>
          <w:rFonts w:ascii="Times New Roman" w:hAnsi="Times New Roman" w:cs="Times New Roman"/>
          <w:b/>
          <w:sz w:val="24"/>
          <w:szCs w:val="24"/>
        </w:rPr>
        <w:t>“</w:t>
      </w:r>
      <w:r w:rsidRPr="003307FE">
        <w:rPr>
          <w:rFonts w:ascii="Times New Roman" w:hAnsi="Times New Roman" w:cs="Times New Roman"/>
          <w:b/>
          <w:sz w:val="24"/>
          <w:szCs w:val="24"/>
        </w:rPr>
        <w:t>SHN period</w:t>
      </w:r>
      <w:r>
        <w:rPr>
          <w:rFonts w:ascii="Times New Roman" w:hAnsi="Times New Roman" w:cs="Times New Roman"/>
          <w:b/>
          <w:sz w:val="24"/>
          <w:szCs w:val="24"/>
        </w:rPr>
        <w:t>”</w:t>
      </w:r>
      <w:r w:rsidRPr="003307FE">
        <w:rPr>
          <w:rFonts w:ascii="Times New Roman" w:hAnsi="Times New Roman" w:cs="Times New Roman"/>
          <w:sz w:val="24"/>
          <w:szCs w:val="24"/>
        </w:rPr>
        <w:t xml:space="preserve">) which will commence with immediate effect from the time it is </w:t>
      </w:r>
      <w:r w:rsidRPr="003307FE">
        <w:rPr>
          <w:rFonts w:ascii="Times New Roman" w:hAnsi="Times New Roman" w:cs="Times New Roman"/>
          <w:color w:val="000000" w:themeColor="text1"/>
          <w:sz w:val="24"/>
          <w:szCs w:val="24"/>
        </w:rPr>
        <w:t>issued to the holder of a Dependant</w:t>
      </w:r>
      <w:r>
        <w:rPr>
          <w:rFonts w:ascii="Times New Roman" w:hAnsi="Times New Roman" w:cs="Times New Roman"/>
          <w:color w:val="000000" w:themeColor="text1"/>
          <w:sz w:val="24"/>
          <w:szCs w:val="24"/>
        </w:rPr>
        <w:t>’</w:t>
      </w:r>
      <w:r w:rsidRPr="003307FE">
        <w:rPr>
          <w:rFonts w:ascii="Times New Roman" w:hAnsi="Times New Roman" w:cs="Times New Roman"/>
          <w:color w:val="000000" w:themeColor="text1"/>
          <w:sz w:val="24"/>
          <w:szCs w:val="24"/>
        </w:rPr>
        <w:t>s Pass</w:t>
      </w:r>
      <w:r w:rsidRPr="003307FE">
        <w:rPr>
          <w:rFonts w:ascii="Times New Roman" w:hAnsi="Times New Roman" w:cs="Times New Roman"/>
          <w:sz w:val="24"/>
          <w:szCs w:val="24"/>
        </w:rPr>
        <w:t xml:space="preserve"> </w:t>
      </w:r>
      <w:r w:rsidR="00276A6F">
        <w:rPr>
          <w:rFonts w:ascii="Times New Roman" w:hAnsi="Times New Roman" w:cs="Times New Roman"/>
          <w:sz w:val="24"/>
          <w:szCs w:val="24"/>
        </w:rPr>
        <w:t xml:space="preserve">/ Long Term Visit Pass </w:t>
      </w:r>
      <w:r w:rsidRPr="003307FE">
        <w:rPr>
          <w:rFonts w:ascii="Times New Roman" w:hAnsi="Times New Roman" w:cs="Times New Roman"/>
          <w:sz w:val="24"/>
          <w:szCs w:val="24"/>
        </w:rPr>
        <w:t>on arrival and will be effective from that day until:</w:t>
      </w:r>
    </w:p>
    <w:p w14:paraId="5E55C54E" w14:textId="71E78514" w:rsidR="003307FE" w:rsidRPr="003307FE" w:rsidRDefault="003307FE" w:rsidP="00042D6C">
      <w:pPr>
        <w:pStyle w:val="ListParagraph"/>
        <w:numPr>
          <w:ilvl w:val="0"/>
          <w:numId w:val="9"/>
        </w:numPr>
        <w:spacing w:after="160" w:line="252" w:lineRule="auto"/>
        <w:ind w:left="2410" w:hanging="283"/>
        <w:jc w:val="both"/>
        <w:rPr>
          <w:rFonts w:ascii="Times New Roman" w:hAnsi="Times New Roman" w:cs="Times New Roman"/>
          <w:sz w:val="24"/>
          <w:szCs w:val="24"/>
        </w:rPr>
      </w:pPr>
      <w:r w:rsidRPr="003307FE">
        <w:rPr>
          <w:rFonts w:ascii="Times New Roman" w:hAnsi="Times New Roman" w:cs="Times New Roman"/>
          <w:sz w:val="24"/>
          <w:szCs w:val="24"/>
        </w:rPr>
        <w:t>1</w:t>
      </w:r>
      <w:ins w:id="22" w:author="Sharon SAM (MOM)" w:date="2021-10-08T07:14:00Z">
        <w:r w:rsidR="00B765E4">
          <w:rPr>
            <w:rFonts w:ascii="Times New Roman" w:hAnsi="Times New Roman" w:cs="Times New Roman"/>
            <w:sz w:val="24"/>
            <w:szCs w:val="24"/>
          </w:rPr>
          <w:t>0</w:t>
        </w:r>
      </w:ins>
      <w:del w:id="23" w:author="Sharon SAM (MOM)" w:date="2021-10-08T07:14:00Z">
        <w:r w:rsidRPr="003307FE" w:rsidDel="00B765E4">
          <w:rPr>
            <w:rFonts w:ascii="Times New Roman" w:hAnsi="Times New Roman" w:cs="Times New Roman"/>
            <w:sz w:val="24"/>
            <w:szCs w:val="24"/>
          </w:rPr>
          <w:delText>4</w:delText>
        </w:r>
      </w:del>
      <w:r w:rsidRPr="003307FE">
        <w:rPr>
          <w:rFonts w:ascii="Times New Roman" w:hAnsi="Times New Roman" w:cs="Times New Roman"/>
          <w:sz w:val="24"/>
          <w:szCs w:val="24"/>
        </w:rPr>
        <w:t xml:space="preserve"> days subsequent thereafter, and will end at 12 noon on the 1</w:t>
      </w:r>
      <w:ins w:id="24" w:author="Sharon SAM (MOM)" w:date="2021-10-08T07:14:00Z">
        <w:r w:rsidR="00B765E4">
          <w:rPr>
            <w:rFonts w:ascii="Times New Roman" w:hAnsi="Times New Roman" w:cs="Times New Roman"/>
            <w:sz w:val="24"/>
            <w:szCs w:val="24"/>
          </w:rPr>
          <w:t>1</w:t>
        </w:r>
      </w:ins>
      <w:del w:id="25" w:author="Sharon SAM (MOM)" w:date="2021-10-08T07:14:00Z">
        <w:r w:rsidRPr="003307FE" w:rsidDel="00B765E4">
          <w:rPr>
            <w:rFonts w:ascii="Times New Roman" w:hAnsi="Times New Roman" w:cs="Times New Roman"/>
            <w:sz w:val="24"/>
            <w:szCs w:val="24"/>
          </w:rPr>
          <w:delText>5</w:delText>
        </w:r>
      </w:del>
      <w:r w:rsidRPr="003307FE">
        <w:rPr>
          <w:rFonts w:ascii="Times New Roman" w:hAnsi="Times New Roman" w:cs="Times New Roman"/>
          <w:sz w:val="24"/>
          <w:szCs w:val="24"/>
          <w:vertAlign w:val="superscript"/>
        </w:rPr>
        <w:t>th</w:t>
      </w:r>
      <w:r w:rsidRPr="003307FE">
        <w:rPr>
          <w:rFonts w:ascii="Times New Roman" w:hAnsi="Times New Roman" w:cs="Times New Roman"/>
          <w:sz w:val="24"/>
          <w:szCs w:val="24"/>
        </w:rPr>
        <w:t xml:space="preserve"> </w:t>
      </w:r>
      <w:proofErr w:type="gramStart"/>
      <w:r w:rsidRPr="003307FE">
        <w:rPr>
          <w:rFonts w:ascii="Times New Roman" w:hAnsi="Times New Roman" w:cs="Times New Roman"/>
          <w:sz w:val="24"/>
          <w:szCs w:val="24"/>
        </w:rPr>
        <w:t>day;</w:t>
      </w:r>
      <w:proofErr w:type="gramEnd"/>
      <w:r w:rsidRPr="003307FE">
        <w:rPr>
          <w:rFonts w:ascii="Times New Roman" w:hAnsi="Times New Roman" w:cs="Times New Roman"/>
          <w:sz w:val="24"/>
          <w:szCs w:val="24"/>
        </w:rPr>
        <w:t xml:space="preserve"> or</w:t>
      </w:r>
    </w:p>
    <w:p w14:paraId="1B7F304F" w14:textId="77777777" w:rsidR="003307FE" w:rsidRPr="003307FE" w:rsidRDefault="003307FE" w:rsidP="00042D6C">
      <w:pPr>
        <w:pStyle w:val="ListParagraph"/>
        <w:numPr>
          <w:ilvl w:val="0"/>
          <w:numId w:val="9"/>
        </w:numPr>
        <w:spacing w:after="160" w:line="252" w:lineRule="auto"/>
        <w:ind w:left="2410" w:hanging="283"/>
        <w:jc w:val="both"/>
        <w:rPr>
          <w:rFonts w:ascii="Times New Roman" w:hAnsi="Times New Roman" w:cs="Times New Roman"/>
          <w:sz w:val="24"/>
          <w:szCs w:val="24"/>
        </w:rPr>
      </w:pPr>
      <w:r w:rsidRPr="003307FE">
        <w:rPr>
          <w:rFonts w:ascii="Times New Roman" w:hAnsi="Times New Roman" w:cs="Times New Roman"/>
          <w:sz w:val="24"/>
          <w:szCs w:val="24"/>
        </w:rPr>
        <w:t>until the results of the COVID-19 test are notified to the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00276A6F">
        <w:rPr>
          <w:rFonts w:ascii="Times New Roman" w:hAnsi="Times New Roman" w:cs="Times New Roman"/>
          <w:sz w:val="24"/>
          <w:szCs w:val="24"/>
        </w:rPr>
        <w:t xml:space="preserve"> / Long Term Visit Pass</w:t>
      </w:r>
      <w:r w:rsidRPr="003307FE">
        <w:rPr>
          <w:rFonts w:ascii="Times New Roman" w:hAnsi="Times New Roman" w:cs="Times New Roman"/>
          <w:sz w:val="24"/>
          <w:szCs w:val="24"/>
        </w:rPr>
        <w:t>, whereupon the SHN period will end immediately,</w:t>
      </w:r>
    </w:p>
    <w:p w14:paraId="796CFA8C" w14:textId="77777777" w:rsidR="003307FE" w:rsidRPr="003307FE" w:rsidRDefault="003307FE" w:rsidP="00042D6C">
      <w:pPr>
        <w:pStyle w:val="ListParagraph"/>
        <w:spacing w:after="160" w:line="252" w:lineRule="auto"/>
        <w:ind w:left="2449"/>
        <w:jc w:val="both"/>
        <w:rPr>
          <w:rFonts w:ascii="Times New Roman" w:hAnsi="Times New Roman" w:cs="Times New Roman"/>
          <w:sz w:val="24"/>
          <w:szCs w:val="24"/>
        </w:rPr>
      </w:pPr>
    </w:p>
    <w:p w14:paraId="64D4C15F" w14:textId="77777777" w:rsidR="003307FE" w:rsidRPr="003307FE" w:rsidRDefault="003307FE" w:rsidP="00042D6C">
      <w:pPr>
        <w:pStyle w:val="ListParagraph"/>
        <w:spacing w:after="160" w:line="252" w:lineRule="auto"/>
        <w:ind w:left="845"/>
        <w:jc w:val="both"/>
        <w:rPr>
          <w:rFonts w:ascii="Times New Roman" w:hAnsi="Times New Roman" w:cs="Times New Roman"/>
          <w:sz w:val="24"/>
          <w:szCs w:val="24"/>
        </w:rPr>
      </w:pPr>
      <w:r w:rsidRPr="003307FE">
        <w:rPr>
          <w:rFonts w:ascii="Times New Roman" w:hAnsi="Times New Roman" w:cs="Times New Roman"/>
          <w:sz w:val="24"/>
          <w:szCs w:val="24"/>
        </w:rPr>
        <w:t>whichever is later.</w:t>
      </w:r>
    </w:p>
    <w:p w14:paraId="510B44BC" w14:textId="77777777" w:rsidR="003307FE" w:rsidRPr="003307FE" w:rsidRDefault="003307FE" w:rsidP="00042D6C">
      <w:pPr>
        <w:pStyle w:val="ListParagraph"/>
        <w:spacing w:after="160" w:line="252" w:lineRule="auto"/>
        <w:ind w:left="845"/>
        <w:jc w:val="both"/>
        <w:rPr>
          <w:rFonts w:ascii="Times New Roman" w:hAnsi="Times New Roman" w:cs="Times New Roman"/>
          <w:sz w:val="24"/>
          <w:szCs w:val="24"/>
        </w:rPr>
      </w:pPr>
    </w:p>
    <w:p w14:paraId="3858B75D" w14:textId="7DA77ADA" w:rsidR="003307FE" w:rsidRPr="003307FE" w:rsidRDefault="003307FE" w:rsidP="00276A6F">
      <w:pPr>
        <w:pStyle w:val="ListParagraph"/>
        <w:numPr>
          <w:ilvl w:val="3"/>
          <w:numId w:val="17"/>
        </w:numPr>
        <w:spacing w:after="160" w:line="252" w:lineRule="auto"/>
        <w:ind w:leftChars="322" w:left="644" w:firstLine="0"/>
        <w:jc w:val="both"/>
        <w:rPr>
          <w:rFonts w:ascii="Times New Roman" w:hAnsi="Times New Roman" w:cs="Times New Roman"/>
          <w:color w:val="000000" w:themeColor="text1"/>
          <w:sz w:val="24"/>
          <w:szCs w:val="24"/>
        </w:rPr>
      </w:pPr>
      <w:r w:rsidRPr="003307FE">
        <w:rPr>
          <w:rFonts w:ascii="Times New Roman" w:hAnsi="Times New Roman" w:cs="Times New Roman"/>
          <w:sz w:val="24"/>
          <w:szCs w:val="24"/>
        </w:rPr>
        <w:t>The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00276A6F">
        <w:rPr>
          <w:rFonts w:ascii="Times New Roman" w:hAnsi="Times New Roman" w:cs="Times New Roman"/>
          <w:sz w:val="24"/>
          <w:szCs w:val="24"/>
        </w:rPr>
        <w:t xml:space="preserve"> / Long Term Visit Pass</w:t>
      </w:r>
      <w:r w:rsidRPr="003307FE">
        <w:rPr>
          <w:rFonts w:ascii="Times New Roman" w:hAnsi="Times New Roman" w:cs="Times New Roman"/>
          <w:sz w:val="24"/>
          <w:szCs w:val="24"/>
        </w:rPr>
        <w:t xml:space="preserve"> will be issued with an electronic monitoring device at the checkpoints after they have cleared immigration. </w:t>
      </w:r>
      <w:proofErr w:type="spellStart"/>
      <w:r w:rsidRPr="003307FE">
        <w:rPr>
          <w:rFonts w:ascii="Times New Roman" w:hAnsi="Times New Roman" w:cs="Times New Roman"/>
          <w:sz w:val="24"/>
          <w:szCs w:val="24"/>
        </w:rPr>
        <w:t>He/</w:t>
      </w:r>
      <w:r w:rsidR="00C35D12">
        <w:rPr>
          <w:rFonts w:ascii="Times New Roman" w:hAnsi="Times New Roman" w:cs="Times New Roman"/>
          <w:sz w:val="24"/>
          <w:szCs w:val="24"/>
        </w:rPr>
        <w:t>S</w:t>
      </w:r>
      <w:r w:rsidRPr="003307FE">
        <w:rPr>
          <w:rFonts w:ascii="Times New Roman" w:hAnsi="Times New Roman" w:cs="Times New Roman"/>
          <w:sz w:val="24"/>
          <w:szCs w:val="24"/>
        </w:rPr>
        <w:t>he</w:t>
      </w:r>
      <w:proofErr w:type="spellEnd"/>
      <w:r w:rsidRPr="003307FE">
        <w:rPr>
          <w:rFonts w:ascii="Times New Roman" w:hAnsi="Times New Roman" w:cs="Times New Roman"/>
          <w:sz w:val="24"/>
          <w:szCs w:val="24"/>
        </w:rPr>
        <w:t xml:space="preserve"> shall don the device on his/her wrist and ensure that it remains charged for SHN surveillance during the entire SHN period. </w:t>
      </w:r>
      <w:proofErr w:type="spellStart"/>
      <w:r w:rsidRPr="003307FE">
        <w:rPr>
          <w:rFonts w:ascii="Times New Roman" w:hAnsi="Times New Roman" w:cs="Times New Roman"/>
          <w:sz w:val="24"/>
          <w:szCs w:val="24"/>
        </w:rPr>
        <w:t>He/</w:t>
      </w:r>
      <w:r w:rsidR="00C35D12">
        <w:rPr>
          <w:rFonts w:ascii="Times New Roman" w:hAnsi="Times New Roman" w:cs="Times New Roman"/>
          <w:sz w:val="24"/>
          <w:szCs w:val="24"/>
        </w:rPr>
        <w:t>S</w:t>
      </w:r>
      <w:r w:rsidRPr="003307FE">
        <w:rPr>
          <w:rFonts w:ascii="Times New Roman" w:hAnsi="Times New Roman" w:cs="Times New Roman"/>
          <w:sz w:val="24"/>
          <w:szCs w:val="24"/>
        </w:rPr>
        <w:t>he</w:t>
      </w:r>
      <w:proofErr w:type="spellEnd"/>
      <w:r w:rsidRPr="003307FE">
        <w:rPr>
          <w:rFonts w:ascii="Times New Roman" w:hAnsi="Times New Roman" w:cs="Times New Roman"/>
          <w:sz w:val="24"/>
          <w:szCs w:val="24"/>
        </w:rPr>
        <w:t xml:space="preserve"> must not tamper or cause any damage to the device. Otherwise, an alert will be sent to the authority for immediate investigation.</w:t>
      </w:r>
    </w:p>
    <w:p w14:paraId="3E7F472C" w14:textId="77777777" w:rsidR="003307FE" w:rsidRPr="003307FE" w:rsidRDefault="003307FE" w:rsidP="00042D6C">
      <w:pPr>
        <w:pStyle w:val="ListParagraph"/>
        <w:spacing w:after="160" w:line="252" w:lineRule="auto"/>
        <w:ind w:left="708"/>
        <w:jc w:val="both"/>
        <w:rPr>
          <w:rFonts w:ascii="Times New Roman" w:hAnsi="Times New Roman" w:cs="Times New Roman"/>
          <w:color w:val="000000" w:themeColor="text1"/>
          <w:sz w:val="24"/>
          <w:szCs w:val="24"/>
        </w:rPr>
      </w:pPr>
    </w:p>
    <w:p w14:paraId="33DA3B67" w14:textId="1D20EF9D" w:rsidR="003307FE" w:rsidRPr="003307FE" w:rsidRDefault="003307FE" w:rsidP="00276A6F">
      <w:pPr>
        <w:pStyle w:val="ListParagraph"/>
        <w:numPr>
          <w:ilvl w:val="3"/>
          <w:numId w:val="17"/>
        </w:numPr>
        <w:spacing w:after="160" w:line="252" w:lineRule="auto"/>
        <w:ind w:leftChars="322" w:left="644" w:firstLine="0"/>
        <w:jc w:val="both"/>
        <w:rPr>
          <w:rFonts w:ascii="Times New Roman" w:hAnsi="Times New Roman" w:cs="Times New Roman"/>
          <w:color w:val="000000" w:themeColor="text1"/>
          <w:sz w:val="24"/>
          <w:szCs w:val="24"/>
        </w:rPr>
      </w:pPr>
      <w:r w:rsidRPr="003307FE">
        <w:rPr>
          <w:rFonts w:ascii="Times New Roman" w:hAnsi="Times New Roman" w:cs="Times New Roman"/>
          <w:sz w:val="24"/>
          <w:szCs w:val="24"/>
        </w:rPr>
        <w:t>The holder of a Dependant</w:t>
      </w:r>
      <w:r>
        <w:rPr>
          <w:rFonts w:ascii="Times New Roman" w:hAnsi="Times New Roman" w:cs="Times New Roman"/>
          <w:sz w:val="24"/>
          <w:szCs w:val="24"/>
        </w:rPr>
        <w:t>’</w:t>
      </w:r>
      <w:r w:rsidRPr="003307FE">
        <w:rPr>
          <w:rFonts w:ascii="Times New Roman" w:hAnsi="Times New Roman" w:cs="Times New Roman"/>
          <w:sz w:val="24"/>
          <w:szCs w:val="24"/>
        </w:rPr>
        <w:t xml:space="preserve">s Pass </w:t>
      </w:r>
      <w:r w:rsidR="00276A6F">
        <w:rPr>
          <w:rFonts w:ascii="Times New Roman" w:hAnsi="Times New Roman" w:cs="Times New Roman"/>
          <w:sz w:val="24"/>
          <w:szCs w:val="24"/>
        </w:rPr>
        <w:t xml:space="preserve">/ Long Term Visit Pass </w:t>
      </w:r>
      <w:r w:rsidRPr="003307FE">
        <w:rPr>
          <w:rFonts w:ascii="Times New Roman" w:hAnsi="Times New Roman" w:cs="Times New Roman"/>
          <w:sz w:val="24"/>
          <w:szCs w:val="24"/>
        </w:rPr>
        <w:t xml:space="preserve">must use the service provider listed in </w:t>
      </w:r>
      <w:r w:rsidRPr="003307FE">
        <w:rPr>
          <w:rFonts w:ascii="Times New Roman" w:hAnsi="Times New Roman" w:cs="Times New Roman"/>
          <w:b/>
          <w:bCs/>
          <w:sz w:val="24"/>
          <w:szCs w:val="24"/>
        </w:rPr>
        <w:t xml:space="preserve">Annex </w:t>
      </w:r>
      <w:r w:rsidR="00276A6F">
        <w:rPr>
          <w:rFonts w:ascii="Times New Roman" w:hAnsi="Times New Roman" w:cs="Times New Roman"/>
          <w:b/>
          <w:bCs/>
          <w:sz w:val="24"/>
          <w:szCs w:val="24"/>
        </w:rPr>
        <w:t>F</w:t>
      </w:r>
      <w:r w:rsidRPr="003307FE">
        <w:rPr>
          <w:rFonts w:ascii="Times New Roman" w:hAnsi="Times New Roman" w:cs="Times New Roman"/>
          <w:sz w:val="24"/>
          <w:szCs w:val="24"/>
        </w:rPr>
        <w:t xml:space="preserve"> to travel from the airport (or other place of disembarkation) </w:t>
      </w:r>
      <w:r w:rsidRPr="003307FE">
        <w:rPr>
          <w:rFonts w:ascii="Times New Roman" w:hAnsi="Times New Roman" w:cs="Times New Roman"/>
          <w:sz w:val="24"/>
          <w:szCs w:val="24"/>
        </w:rPr>
        <w:lastRenderedPageBreak/>
        <w:t xml:space="preserve">directly to the SHN residence stated </w:t>
      </w:r>
      <w:r w:rsidR="00E113BF" w:rsidRPr="003307FE">
        <w:rPr>
          <w:rFonts w:ascii="Times New Roman" w:hAnsi="Times New Roman" w:cs="Times New Roman"/>
          <w:sz w:val="24"/>
          <w:szCs w:val="24"/>
        </w:rPr>
        <w:t xml:space="preserve">in </w:t>
      </w:r>
      <w:r w:rsidR="00E113BF">
        <w:rPr>
          <w:rFonts w:ascii="Times New Roman" w:hAnsi="Times New Roman" w:cs="Times New Roman"/>
          <w:sz w:val="24"/>
          <w:szCs w:val="24"/>
        </w:rPr>
        <w:t>the entry</w:t>
      </w:r>
      <w:r w:rsidR="00E113BF" w:rsidRPr="003307FE">
        <w:rPr>
          <w:rFonts w:ascii="Times New Roman" w:hAnsi="Times New Roman" w:cs="Times New Roman"/>
          <w:sz w:val="24"/>
          <w:szCs w:val="24"/>
        </w:rPr>
        <w:t xml:space="preserve"> approval letter</w:t>
      </w:r>
      <w:r w:rsidRPr="003307FE">
        <w:rPr>
          <w:rFonts w:ascii="Times New Roman" w:hAnsi="Times New Roman" w:cs="Times New Roman"/>
          <w:sz w:val="24"/>
          <w:szCs w:val="24"/>
        </w:rPr>
        <w:t>. The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00276A6F">
        <w:rPr>
          <w:rFonts w:ascii="Times New Roman" w:hAnsi="Times New Roman" w:cs="Times New Roman"/>
          <w:sz w:val="24"/>
          <w:szCs w:val="24"/>
        </w:rPr>
        <w:t xml:space="preserve"> / Long Term Visit Pass</w:t>
      </w:r>
      <w:r w:rsidRPr="003307FE">
        <w:rPr>
          <w:rFonts w:ascii="Times New Roman" w:hAnsi="Times New Roman" w:cs="Times New Roman"/>
          <w:sz w:val="24"/>
          <w:szCs w:val="24"/>
        </w:rPr>
        <w:t xml:space="preserve"> must identify himself/herself as a person on SHN when making the booking and before getting into the vehicle. </w:t>
      </w:r>
      <w:r w:rsidRPr="003307FE">
        <w:rPr>
          <w:rFonts w:ascii="Times New Roman" w:hAnsi="Times New Roman" w:cs="Times New Roman"/>
          <w:b/>
          <w:bCs/>
          <w:sz w:val="24"/>
          <w:szCs w:val="24"/>
        </w:rPr>
        <w:t>All other forms of transport are not allowed</w:t>
      </w:r>
      <w:r w:rsidRPr="003307FE">
        <w:rPr>
          <w:rFonts w:ascii="Times New Roman" w:hAnsi="Times New Roman" w:cs="Times New Roman"/>
          <w:color w:val="000000" w:themeColor="text1"/>
          <w:sz w:val="24"/>
          <w:szCs w:val="24"/>
        </w:rPr>
        <w:t>.</w:t>
      </w:r>
    </w:p>
    <w:p w14:paraId="56259EC8" w14:textId="77777777" w:rsidR="003307FE" w:rsidRPr="003307FE" w:rsidRDefault="003307FE" w:rsidP="00042D6C">
      <w:pPr>
        <w:pStyle w:val="ListParagraph"/>
        <w:jc w:val="both"/>
        <w:rPr>
          <w:rFonts w:ascii="Times New Roman" w:hAnsi="Times New Roman" w:cs="Times New Roman"/>
          <w:color w:val="000000" w:themeColor="text1"/>
          <w:sz w:val="24"/>
          <w:szCs w:val="24"/>
        </w:rPr>
      </w:pPr>
    </w:p>
    <w:p w14:paraId="7C49399E" w14:textId="77777777" w:rsidR="003307FE" w:rsidRPr="003307FE" w:rsidRDefault="003307FE" w:rsidP="00276A6F">
      <w:pPr>
        <w:pStyle w:val="ListParagraph"/>
        <w:numPr>
          <w:ilvl w:val="3"/>
          <w:numId w:val="17"/>
        </w:numPr>
        <w:spacing w:after="160" w:line="252" w:lineRule="auto"/>
        <w:ind w:leftChars="322" w:left="644" w:firstLine="0"/>
        <w:jc w:val="both"/>
        <w:rPr>
          <w:rFonts w:ascii="Times New Roman" w:hAnsi="Times New Roman" w:cs="Times New Roman"/>
          <w:sz w:val="24"/>
          <w:szCs w:val="24"/>
        </w:rPr>
      </w:pPr>
      <w:r w:rsidRPr="003307FE">
        <w:rPr>
          <w:rFonts w:ascii="Times New Roman" w:hAnsi="Times New Roman" w:cs="Times New Roman"/>
          <w:sz w:val="24"/>
          <w:szCs w:val="24"/>
        </w:rPr>
        <w:t>On determination of Government, the holder of a Dependant</w:t>
      </w:r>
      <w:r>
        <w:rPr>
          <w:rFonts w:ascii="Times New Roman" w:hAnsi="Times New Roman" w:cs="Times New Roman"/>
          <w:sz w:val="24"/>
          <w:szCs w:val="24"/>
        </w:rPr>
        <w:t>’</w:t>
      </w:r>
      <w:r w:rsidRPr="003307FE">
        <w:rPr>
          <w:rFonts w:ascii="Times New Roman" w:hAnsi="Times New Roman" w:cs="Times New Roman"/>
          <w:sz w:val="24"/>
          <w:szCs w:val="24"/>
        </w:rPr>
        <w:t xml:space="preserve">s Pass </w:t>
      </w:r>
      <w:r w:rsidR="00276A6F">
        <w:rPr>
          <w:rFonts w:ascii="Times New Roman" w:hAnsi="Times New Roman" w:cs="Times New Roman"/>
          <w:sz w:val="24"/>
          <w:szCs w:val="24"/>
        </w:rPr>
        <w:t xml:space="preserve">/ Long Term Visit Pass </w:t>
      </w:r>
      <w:r w:rsidRPr="003307FE">
        <w:rPr>
          <w:rFonts w:ascii="Times New Roman" w:hAnsi="Times New Roman" w:cs="Times New Roman"/>
          <w:sz w:val="24"/>
          <w:szCs w:val="24"/>
        </w:rPr>
        <w:t>shall serve his/her SHN at such dedicated facilities as the Government shall specify.</w:t>
      </w:r>
    </w:p>
    <w:p w14:paraId="20344FDF" w14:textId="77777777" w:rsidR="003307FE" w:rsidRPr="003307FE" w:rsidRDefault="003307FE" w:rsidP="00042D6C">
      <w:pPr>
        <w:pStyle w:val="ListParagraph"/>
        <w:jc w:val="both"/>
        <w:rPr>
          <w:rFonts w:ascii="Times New Roman" w:hAnsi="Times New Roman" w:cs="Times New Roman"/>
          <w:sz w:val="24"/>
          <w:szCs w:val="24"/>
        </w:rPr>
      </w:pPr>
    </w:p>
    <w:p w14:paraId="11E8E007" w14:textId="77777777" w:rsidR="003307FE" w:rsidRPr="003307FE" w:rsidRDefault="003307FE" w:rsidP="00276A6F">
      <w:pPr>
        <w:pStyle w:val="ListParagraph"/>
        <w:numPr>
          <w:ilvl w:val="3"/>
          <w:numId w:val="17"/>
        </w:numPr>
        <w:spacing w:after="160" w:line="252" w:lineRule="auto"/>
        <w:ind w:leftChars="322" w:left="644" w:firstLine="0"/>
        <w:jc w:val="both"/>
        <w:rPr>
          <w:rFonts w:ascii="Times New Roman" w:hAnsi="Times New Roman" w:cs="Times New Roman"/>
          <w:color w:val="000000" w:themeColor="text1"/>
          <w:sz w:val="24"/>
          <w:szCs w:val="24"/>
        </w:rPr>
      </w:pPr>
      <w:r w:rsidRPr="003307FE">
        <w:rPr>
          <w:rFonts w:ascii="Times New Roman" w:hAnsi="Times New Roman" w:cs="Times New Roman"/>
          <w:sz w:val="24"/>
          <w:szCs w:val="24"/>
        </w:rPr>
        <w:t>The holder of a Dependant</w:t>
      </w:r>
      <w:r>
        <w:rPr>
          <w:rFonts w:ascii="Times New Roman" w:hAnsi="Times New Roman" w:cs="Times New Roman"/>
          <w:sz w:val="24"/>
          <w:szCs w:val="24"/>
        </w:rPr>
        <w:t>’</w:t>
      </w:r>
      <w:r w:rsidRPr="003307FE">
        <w:rPr>
          <w:rFonts w:ascii="Times New Roman" w:hAnsi="Times New Roman" w:cs="Times New Roman"/>
          <w:sz w:val="24"/>
          <w:szCs w:val="24"/>
        </w:rPr>
        <w:t xml:space="preserve">s Pass </w:t>
      </w:r>
      <w:r w:rsidR="00276A6F">
        <w:rPr>
          <w:rFonts w:ascii="Times New Roman" w:hAnsi="Times New Roman" w:cs="Times New Roman"/>
          <w:sz w:val="24"/>
          <w:szCs w:val="24"/>
        </w:rPr>
        <w:t xml:space="preserve">/ Long Term Visit Pass </w:t>
      </w:r>
      <w:r w:rsidRPr="003307FE">
        <w:rPr>
          <w:rFonts w:ascii="Times New Roman" w:hAnsi="Times New Roman" w:cs="Times New Roman"/>
          <w:sz w:val="24"/>
          <w:szCs w:val="24"/>
        </w:rPr>
        <w:t>shall not leave the SHN place of residence during the SHN period unless permitted to do so by the Government</w:t>
      </w:r>
      <w:r w:rsidRPr="003307FE">
        <w:rPr>
          <w:rFonts w:ascii="Times New Roman" w:hAnsi="Times New Roman" w:cs="Times New Roman"/>
          <w:color w:val="000000" w:themeColor="text1"/>
          <w:sz w:val="24"/>
          <w:szCs w:val="24"/>
        </w:rPr>
        <w:t>.</w:t>
      </w:r>
    </w:p>
    <w:p w14:paraId="2DE720FF" w14:textId="77777777" w:rsidR="003307FE" w:rsidRPr="003307FE" w:rsidRDefault="003307FE" w:rsidP="00042D6C">
      <w:pPr>
        <w:pStyle w:val="ListParagraph"/>
        <w:jc w:val="both"/>
        <w:rPr>
          <w:rFonts w:ascii="Times New Roman" w:hAnsi="Times New Roman" w:cs="Times New Roman"/>
          <w:color w:val="000000" w:themeColor="text1"/>
          <w:sz w:val="24"/>
          <w:szCs w:val="24"/>
        </w:rPr>
      </w:pPr>
    </w:p>
    <w:p w14:paraId="16E98FCF" w14:textId="6048A32C" w:rsidR="003307FE" w:rsidRPr="009035EE" w:rsidRDefault="003307FE" w:rsidP="009035EE">
      <w:pPr>
        <w:pStyle w:val="ListParagraph"/>
        <w:numPr>
          <w:ilvl w:val="3"/>
          <w:numId w:val="17"/>
        </w:numPr>
        <w:spacing w:after="160" w:line="252" w:lineRule="auto"/>
        <w:ind w:leftChars="322" w:left="644" w:firstLine="0"/>
        <w:jc w:val="both"/>
        <w:rPr>
          <w:rFonts w:ascii="Times New Roman" w:hAnsi="Times New Roman" w:cs="Times New Roman"/>
          <w:color w:val="000000" w:themeColor="text1"/>
          <w:sz w:val="24"/>
          <w:szCs w:val="24"/>
        </w:rPr>
      </w:pPr>
      <w:r w:rsidRPr="00C35D12">
        <w:rPr>
          <w:rFonts w:ascii="Times New Roman" w:hAnsi="Times New Roman" w:cs="Times New Roman"/>
          <w:sz w:val="24"/>
          <w:szCs w:val="24"/>
        </w:rPr>
        <w:t xml:space="preserve">The holder of a Dependant’s Pass </w:t>
      </w:r>
      <w:r w:rsidR="00276A6F" w:rsidRPr="00C35D12">
        <w:rPr>
          <w:rFonts w:ascii="Times New Roman" w:hAnsi="Times New Roman" w:cs="Times New Roman"/>
          <w:sz w:val="24"/>
          <w:szCs w:val="24"/>
        </w:rPr>
        <w:t xml:space="preserve">/ Long Term Visit Pass </w:t>
      </w:r>
      <w:r w:rsidRPr="00C35D12">
        <w:rPr>
          <w:rFonts w:ascii="Times New Roman" w:hAnsi="Times New Roman" w:cs="Times New Roman"/>
          <w:sz w:val="24"/>
          <w:szCs w:val="24"/>
        </w:rPr>
        <w:t>shall ensure that he/she has a mobile phone with internet connectivity (</w:t>
      </w:r>
      <w:proofErr w:type="gramStart"/>
      <w:r w:rsidRPr="00C35D12">
        <w:rPr>
          <w:rFonts w:ascii="Times New Roman" w:hAnsi="Times New Roman" w:cs="Times New Roman"/>
          <w:sz w:val="24"/>
          <w:szCs w:val="24"/>
        </w:rPr>
        <w:t>e.g.</w:t>
      </w:r>
      <w:proofErr w:type="gramEnd"/>
      <w:r w:rsidRPr="00C35D12">
        <w:rPr>
          <w:rFonts w:ascii="Times New Roman" w:hAnsi="Times New Roman" w:cs="Times New Roman"/>
          <w:sz w:val="24"/>
          <w:szCs w:val="24"/>
        </w:rPr>
        <w:t xml:space="preserve"> WIFI or sufficient mobile data) with him/her at all times during the SHN period. </w:t>
      </w:r>
      <w:proofErr w:type="spellStart"/>
      <w:r w:rsidRPr="00C35D12">
        <w:rPr>
          <w:rFonts w:ascii="Times New Roman" w:hAnsi="Times New Roman" w:cs="Times New Roman"/>
          <w:sz w:val="24"/>
          <w:szCs w:val="24"/>
        </w:rPr>
        <w:t>He/She</w:t>
      </w:r>
      <w:proofErr w:type="spellEnd"/>
      <w:r w:rsidRPr="00C35D12">
        <w:rPr>
          <w:rFonts w:ascii="Times New Roman" w:hAnsi="Times New Roman" w:cs="Times New Roman"/>
          <w:sz w:val="24"/>
          <w:szCs w:val="24"/>
        </w:rPr>
        <w:t xml:space="preserve"> </w:t>
      </w:r>
      <w:r w:rsidR="00C35D12" w:rsidRPr="00C35D12">
        <w:rPr>
          <w:rFonts w:ascii="Times New Roman" w:hAnsi="Times New Roman" w:cs="Times New Roman"/>
          <w:color w:val="000000" w:themeColor="text1"/>
          <w:sz w:val="24"/>
          <w:szCs w:val="24"/>
        </w:rPr>
        <w:t xml:space="preserve">shall download both WhatsApp and </w:t>
      </w:r>
      <w:proofErr w:type="spellStart"/>
      <w:r w:rsidR="00C35D12" w:rsidRPr="00C35D12">
        <w:rPr>
          <w:rFonts w:ascii="Times New Roman" w:hAnsi="Times New Roman" w:cs="Times New Roman"/>
          <w:color w:val="000000" w:themeColor="text1"/>
          <w:sz w:val="24"/>
          <w:szCs w:val="24"/>
        </w:rPr>
        <w:t>FWMOMCare</w:t>
      </w:r>
      <w:proofErr w:type="spellEnd"/>
      <w:r w:rsidR="00C35D12" w:rsidRPr="00C35D12">
        <w:rPr>
          <w:rFonts w:ascii="Times New Roman" w:hAnsi="Times New Roman" w:cs="Times New Roman"/>
          <w:color w:val="000000" w:themeColor="text1"/>
          <w:sz w:val="24"/>
          <w:szCs w:val="24"/>
        </w:rPr>
        <w:t xml:space="preserve"> app on the mobile phone and shall respond within 1 hour when contacted by MOM via phone calls, WhatsApp video calls or Short Message Service (SMS).</w:t>
      </w:r>
    </w:p>
    <w:p w14:paraId="193EC262" w14:textId="77777777" w:rsidR="003307FE" w:rsidRPr="003307FE" w:rsidRDefault="003307FE" w:rsidP="00042D6C">
      <w:pPr>
        <w:pStyle w:val="ListParagraph"/>
        <w:jc w:val="both"/>
        <w:rPr>
          <w:rFonts w:ascii="Times New Roman" w:hAnsi="Times New Roman" w:cs="Times New Roman"/>
          <w:color w:val="000000" w:themeColor="text1"/>
          <w:sz w:val="24"/>
          <w:szCs w:val="24"/>
        </w:rPr>
      </w:pPr>
    </w:p>
    <w:p w14:paraId="17B3D656" w14:textId="5D00C7BF" w:rsidR="003307FE" w:rsidRPr="009035EE" w:rsidRDefault="00C35D12" w:rsidP="009035EE">
      <w:pPr>
        <w:pStyle w:val="ListParagraph"/>
        <w:numPr>
          <w:ilvl w:val="3"/>
          <w:numId w:val="17"/>
        </w:numPr>
        <w:spacing w:after="160" w:line="252" w:lineRule="auto"/>
        <w:ind w:leftChars="322" w:left="644" w:firstLine="0"/>
        <w:jc w:val="both"/>
        <w:rPr>
          <w:rFonts w:ascii="Times New Roman" w:hAnsi="Times New Roman" w:cs="Times New Roman"/>
          <w:color w:val="000000" w:themeColor="text1"/>
          <w:sz w:val="24"/>
          <w:szCs w:val="24"/>
        </w:rPr>
      </w:pPr>
      <w:r w:rsidRPr="00C35D12">
        <w:rPr>
          <w:rFonts w:ascii="Times New Roman" w:hAnsi="Times New Roman" w:cs="Times New Roman"/>
          <w:color w:val="000000" w:themeColor="text1"/>
          <w:sz w:val="24"/>
          <w:szCs w:val="24"/>
        </w:rPr>
        <w:t xml:space="preserve">The holder of a Dependant’s Pass / Long Term Visit Pass shall </w:t>
      </w:r>
      <w:r w:rsidRPr="00C35D12">
        <w:rPr>
          <w:rFonts w:ascii="Times New Roman" w:hAnsi="Times New Roman" w:cs="Times New Roman"/>
          <w:color w:val="000000" w:themeColor="text1"/>
          <w:sz w:val="24"/>
          <w:szCs w:val="24"/>
          <w:lang w:val="en-US"/>
        </w:rPr>
        <w:t xml:space="preserve">report his/her health status to MOM using the </w:t>
      </w:r>
      <w:proofErr w:type="spellStart"/>
      <w:r w:rsidRPr="00C35D12">
        <w:rPr>
          <w:rFonts w:ascii="Times New Roman" w:hAnsi="Times New Roman" w:cs="Times New Roman"/>
          <w:color w:val="000000" w:themeColor="text1"/>
          <w:sz w:val="24"/>
          <w:szCs w:val="24"/>
          <w:lang w:val="en-US"/>
        </w:rPr>
        <w:t>FWMOMCare</w:t>
      </w:r>
      <w:proofErr w:type="spellEnd"/>
      <w:r w:rsidRPr="00C35D12">
        <w:rPr>
          <w:rFonts w:ascii="Times New Roman" w:hAnsi="Times New Roman" w:cs="Times New Roman"/>
          <w:color w:val="000000" w:themeColor="text1"/>
          <w:sz w:val="24"/>
          <w:szCs w:val="24"/>
          <w:lang w:val="en-US"/>
        </w:rPr>
        <w:t xml:space="preserve"> app (refer to </w:t>
      </w:r>
      <w:hyperlink r:id="rId15" w:history="1">
        <w:r w:rsidRPr="00C35D12">
          <w:rPr>
            <w:rStyle w:val="Hyperlink"/>
            <w:rFonts w:ascii="Times New Roman" w:hAnsi="Times New Roman" w:cs="Times New Roman"/>
            <w:sz w:val="24"/>
            <w:szCs w:val="24"/>
            <w:lang w:val="en-US"/>
          </w:rPr>
          <w:t>user guide</w:t>
        </w:r>
      </w:hyperlink>
      <w:r w:rsidRPr="00C35D12">
        <w:rPr>
          <w:rFonts w:ascii="Times New Roman" w:hAnsi="Times New Roman" w:cs="Times New Roman"/>
          <w:color w:val="000000" w:themeColor="text1"/>
          <w:sz w:val="24"/>
          <w:szCs w:val="24"/>
          <w:lang w:val="en-US"/>
        </w:rPr>
        <w:t xml:space="preserve">). </w:t>
      </w:r>
      <w:r w:rsidRPr="00C35D12">
        <w:rPr>
          <w:rFonts w:ascii="Times New Roman" w:hAnsi="Times New Roman" w:cs="Times New Roman"/>
          <w:color w:val="000000" w:themeColor="text1"/>
          <w:sz w:val="24"/>
          <w:szCs w:val="24"/>
        </w:rPr>
        <w:t>The holder of a Dependant’s Pass / Long Term Visit Pass must have a thermometer to take and report his/her temperature.</w:t>
      </w:r>
    </w:p>
    <w:p w14:paraId="69326593" w14:textId="77777777" w:rsidR="003307FE" w:rsidRPr="003307FE" w:rsidRDefault="003307FE" w:rsidP="00042D6C">
      <w:pPr>
        <w:pStyle w:val="ListParagraph"/>
        <w:jc w:val="both"/>
        <w:rPr>
          <w:rFonts w:ascii="Times New Roman" w:hAnsi="Times New Roman" w:cs="Times New Roman"/>
          <w:color w:val="000000" w:themeColor="text1"/>
          <w:sz w:val="24"/>
          <w:szCs w:val="24"/>
        </w:rPr>
      </w:pPr>
    </w:p>
    <w:p w14:paraId="4D6FAB6B" w14:textId="77777777" w:rsidR="003307FE" w:rsidRPr="003307FE" w:rsidRDefault="003307FE" w:rsidP="00276A6F">
      <w:pPr>
        <w:pStyle w:val="ListParagraph"/>
        <w:numPr>
          <w:ilvl w:val="3"/>
          <w:numId w:val="17"/>
        </w:numPr>
        <w:spacing w:after="160" w:line="252" w:lineRule="auto"/>
        <w:ind w:leftChars="322" w:left="644" w:firstLine="0"/>
        <w:jc w:val="both"/>
        <w:rPr>
          <w:rFonts w:ascii="Times New Roman" w:hAnsi="Times New Roman" w:cs="Times New Roman"/>
          <w:sz w:val="24"/>
          <w:szCs w:val="24"/>
        </w:rPr>
      </w:pPr>
      <w:r w:rsidRPr="003307FE">
        <w:rPr>
          <w:rFonts w:ascii="Times New Roman" w:hAnsi="Times New Roman" w:cs="Times New Roman"/>
          <w:sz w:val="24"/>
          <w:szCs w:val="24"/>
        </w:rPr>
        <w:t>The holder of a Dependant</w:t>
      </w:r>
      <w:r>
        <w:rPr>
          <w:rFonts w:ascii="Times New Roman" w:hAnsi="Times New Roman" w:cs="Times New Roman"/>
          <w:sz w:val="24"/>
          <w:szCs w:val="24"/>
        </w:rPr>
        <w:t>’</w:t>
      </w:r>
      <w:r w:rsidRPr="003307FE">
        <w:rPr>
          <w:rFonts w:ascii="Times New Roman" w:hAnsi="Times New Roman" w:cs="Times New Roman"/>
          <w:sz w:val="24"/>
          <w:szCs w:val="24"/>
        </w:rPr>
        <w:t xml:space="preserve">s Pass </w:t>
      </w:r>
      <w:r w:rsidR="00276A6F">
        <w:rPr>
          <w:rFonts w:ascii="Times New Roman" w:hAnsi="Times New Roman" w:cs="Times New Roman"/>
          <w:sz w:val="24"/>
          <w:szCs w:val="24"/>
        </w:rPr>
        <w:t xml:space="preserve">/ Long Term Visit Pas </w:t>
      </w:r>
      <w:r w:rsidRPr="003307FE">
        <w:rPr>
          <w:rFonts w:ascii="Times New Roman" w:hAnsi="Times New Roman" w:cs="Times New Roman"/>
          <w:sz w:val="24"/>
          <w:szCs w:val="24"/>
        </w:rPr>
        <w:t>shall not have visitors, and he shall minimise contact with others during the SHN period.</w:t>
      </w:r>
    </w:p>
    <w:p w14:paraId="500FFABE" w14:textId="77777777" w:rsidR="003307FE" w:rsidRPr="003307FE" w:rsidRDefault="003307FE" w:rsidP="00042D6C">
      <w:pPr>
        <w:pStyle w:val="ListParagraph"/>
        <w:jc w:val="both"/>
        <w:rPr>
          <w:rFonts w:ascii="Times New Roman" w:hAnsi="Times New Roman" w:cs="Times New Roman"/>
          <w:sz w:val="24"/>
          <w:szCs w:val="24"/>
        </w:rPr>
      </w:pPr>
    </w:p>
    <w:p w14:paraId="101320D2" w14:textId="77777777" w:rsidR="003307FE" w:rsidRPr="003307FE" w:rsidRDefault="003307FE" w:rsidP="00276A6F">
      <w:pPr>
        <w:pStyle w:val="ListParagraph"/>
        <w:numPr>
          <w:ilvl w:val="3"/>
          <w:numId w:val="17"/>
        </w:numPr>
        <w:spacing w:after="160" w:line="252" w:lineRule="auto"/>
        <w:ind w:leftChars="322" w:left="644" w:firstLine="0"/>
        <w:jc w:val="both"/>
        <w:rPr>
          <w:rFonts w:ascii="Times New Roman" w:hAnsi="Times New Roman" w:cs="Times New Roman"/>
          <w:sz w:val="24"/>
          <w:szCs w:val="24"/>
        </w:rPr>
      </w:pPr>
      <w:r w:rsidRPr="003307FE">
        <w:rPr>
          <w:rFonts w:ascii="Times New Roman" w:hAnsi="Times New Roman" w:cs="Times New Roman"/>
          <w:sz w:val="24"/>
          <w:szCs w:val="24"/>
        </w:rPr>
        <w:t>The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00276A6F">
        <w:rPr>
          <w:rFonts w:ascii="Times New Roman" w:hAnsi="Times New Roman" w:cs="Times New Roman"/>
          <w:sz w:val="24"/>
          <w:szCs w:val="24"/>
        </w:rPr>
        <w:t xml:space="preserve"> / Long Term Visit Pass</w:t>
      </w:r>
      <w:r w:rsidRPr="003307FE">
        <w:rPr>
          <w:rFonts w:ascii="Times New Roman" w:hAnsi="Times New Roman" w:cs="Times New Roman"/>
          <w:sz w:val="24"/>
          <w:szCs w:val="24"/>
        </w:rPr>
        <w:t xml:space="preserve"> shall maintain a record of persons he comes into close contact with, during the SHN period.</w:t>
      </w:r>
    </w:p>
    <w:p w14:paraId="48DECAF1" w14:textId="77777777" w:rsidR="003307FE" w:rsidRPr="003307FE" w:rsidRDefault="003307FE" w:rsidP="00042D6C">
      <w:pPr>
        <w:pStyle w:val="ListParagraph"/>
        <w:jc w:val="both"/>
        <w:rPr>
          <w:rFonts w:ascii="Times New Roman" w:hAnsi="Times New Roman" w:cs="Times New Roman"/>
          <w:sz w:val="24"/>
          <w:szCs w:val="24"/>
        </w:rPr>
      </w:pPr>
    </w:p>
    <w:p w14:paraId="261C514D" w14:textId="77777777" w:rsidR="003307FE" w:rsidRPr="003307FE" w:rsidRDefault="003307FE" w:rsidP="00276A6F">
      <w:pPr>
        <w:pStyle w:val="ListParagraph"/>
        <w:numPr>
          <w:ilvl w:val="3"/>
          <w:numId w:val="17"/>
        </w:numPr>
        <w:spacing w:after="160" w:line="252" w:lineRule="auto"/>
        <w:ind w:leftChars="322" w:left="644" w:firstLine="0"/>
        <w:jc w:val="both"/>
        <w:rPr>
          <w:rFonts w:ascii="Times New Roman" w:hAnsi="Times New Roman" w:cs="Times New Roman"/>
          <w:sz w:val="24"/>
          <w:szCs w:val="24"/>
        </w:rPr>
      </w:pPr>
      <w:r w:rsidRPr="003307FE">
        <w:rPr>
          <w:rFonts w:ascii="Times New Roman" w:hAnsi="Times New Roman" w:cs="Times New Roman"/>
          <w:sz w:val="24"/>
          <w:szCs w:val="24"/>
        </w:rPr>
        <w:t>The holder of a Dependant</w:t>
      </w:r>
      <w:r>
        <w:rPr>
          <w:rFonts w:ascii="Times New Roman" w:hAnsi="Times New Roman" w:cs="Times New Roman"/>
          <w:sz w:val="24"/>
          <w:szCs w:val="24"/>
        </w:rPr>
        <w:t>’</w:t>
      </w:r>
      <w:r w:rsidRPr="003307FE">
        <w:rPr>
          <w:rFonts w:ascii="Times New Roman" w:hAnsi="Times New Roman" w:cs="Times New Roman"/>
          <w:sz w:val="24"/>
          <w:szCs w:val="24"/>
        </w:rPr>
        <w:t xml:space="preserve">s Pass </w:t>
      </w:r>
      <w:r w:rsidR="00276A6F">
        <w:rPr>
          <w:rFonts w:ascii="Times New Roman" w:hAnsi="Times New Roman" w:cs="Times New Roman"/>
          <w:sz w:val="24"/>
          <w:szCs w:val="24"/>
        </w:rPr>
        <w:t xml:space="preserve">/ Long Term Visit Pass </w:t>
      </w:r>
      <w:r w:rsidRPr="003307FE">
        <w:rPr>
          <w:rFonts w:ascii="Times New Roman" w:hAnsi="Times New Roman" w:cs="Times New Roman"/>
          <w:sz w:val="24"/>
          <w:szCs w:val="24"/>
        </w:rPr>
        <w:t>must take the COVID-19 test(s) as required by the Government of Singapore. The holder of a Dependant</w:t>
      </w:r>
      <w:r>
        <w:rPr>
          <w:rFonts w:ascii="Times New Roman" w:hAnsi="Times New Roman" w:cs="Times New Roman"/>
          <w:sz w:val="24"/>
          <w:szCs w:val="24"/>
        </w:rPr>
        <w:t>’</w:t>
      </w:r>
      <w:r w:rsidRPr="003307FE">
        <w:rPr>
          <w:rFonts w:ascii="Times New Roman" w:hAnsi="Times New Roman" w:cs="Times New Roman"/>
          <w:sz w:val="24"/>
          <w:szCs w:val="24"/>
        </w:rPr>
        <w:t>s Pass</w:t>
      </w:r>
      <w:r w:rsidR="00276A6F">
        <w:rPr>
          <w:rFonts w:ascii="Times New Roman" w:hAnsi="Times New Roman" w:cs="Times New Roman"/>
          <w:sz w:val="24"/>
          <w:szCs w:val="24"/>
        </w:rPr>
        <w:t xml:space="preserve"> / Long Term Visit Pass</w:t>
      </w:r>
      <w:r w:rsidRPr="003307FE">
        <w:rPr>
          <w:rFonts w:ascii="Times New Roman" w:hAnsi="Times New Roman" w:cs="Times New Roman"/>
          <w:sz w:val="24"/>
          <w:szCs w:val="24"/>
        </w:rPr>
        <w:t xml:space="preserve"> will be informed of the date, </w:t>
      </w:r>
      <w:proofErr w:type="gramStart"/>
      <w:r w:rsidRPr="003307FE">
        <w:rPr>
          <w:rFonts w:ascii="Times New Roman" w:hAnsi="Times New Roman" w:cs="Times New Roman"/>
          <w:sz w:val="24"/>
          <w:szCs w:val="24"/>
        </w:rPr>
        <w:t>time</w:t>
      </w:r>
      <w:proofErr w:type="gramEnd"/>
      <w:r w:rsidRPr="003307FE">
        <w:rPr>
          <w:rFonts w:ascii="Times New Roman" w:hAnsi="Times New Roman" w:cs="Times New Roman"/>
          <w:sz w:val="24"/>
          <w:szCs w:val="24"/>
        </w:rPr>
        <w:t xml:space="preserve"> and location of the test at least 1 day before it. The holder of a Dependant</w:t>
      </w:r>
      <w:r>
        <w:rPr>
          <w:rFonts w:ascii="Times New Roman" w:hAnsi="Times New Roman" w:cs="Times New Roman"/>
          <w:sz w:val="24"/>
          <w:szCs w:val="24"/>
        </w:rPr>
        <w:t>’</w:t>
      </w:r>
      <w:r w:rsidRPr="003307FE">
        <w:rPr>
          <w:rFonts w:ascii="Times New Roman" w:hAnsi="Times New Roman" w:cs="Times New Roman"/>
          <w:sz w:val="24"/>
          <w:szCs w:val="24"/>
        </w:rPr>
        <w:t xml:space="preserve">s Pass </w:t>
      </w:r>
      <w:r w:rsidR="00276A6F">
        <w:rPr>
          <w:rFonts w:ascii="Times New Roman" w:hAnsi="Times New Roman" w:cs="Times New Roman"/>
          <w:sz w:val="24"/>
          <w:szCs w:val="24"/>
        </w:rPr>
        <w:t xml:space="preserve">/ Long Term Visit Pass </w:t>
      </w:r>
      <w:r w:rsidRPr="003307FE">
        <w:rPr>
          <w:rFonts w:ascii="Times New Roman" w:hAnsi="Times New Roman" w:cs="Times New Roman"/>
          <w:sz w:val="24"/>
          <w:szCs w:val="24"/>
        </w:rPr>
        <w:t xml:space="preserve">must book a transport with the service provider listed in </w:t>
      </w:r>
      <w:r w:rsidRPr="003307FE">
        <w:rPr>
          <w:rFonts w:ascii="Times New Roman" w:hAnsi="Times New Roman" w:cs="Times New Roman"/>
          <w:b/>
          <w:bCs/>
          <w:sz w:val="24"/>
          <w:szCs w:val="24"/>
        </w:rPr>
        <w:t xml:space="preserve">Annex </w:t>
      </w:r>
      <w:r w:rsidR="00276A6F">
        <w:rPr>
          <w:rFonts w:ascii="Times New Roman" w:hAnsi="Times New Roman" w:cs="Times New Roman"/>
          <w:b/>
          <w:bCs/>
          <w:sz w:val="24"/>
          <w:szCs w:val="24"/>
        </w:rPr>
        <w:t>F</w:t>
      </w:r>
      <w:r w:rsidRPr="003307FE">
        <w:rPr>
          <w:rFonts w:ascii="Times New Roman" w:hAnsi="Times New Roman" w:cs="Times New Roman"/>
          <w:b/>
          <w:bCs/>
          <w:sz w:val="24"/>
          <w:szCs w:val="24"/>
        </w:rPr>
        <w:t xml:space="preserve"> </w:t>
      </w:r>
      <w:r w:rsidRPr="003307FE">
        <w:rPr>
          <w:rFonts w:ascii="Times New Roman" w:eastAsia="Times New Roman" w:hAnsi="Times New Roman" w:cs="Times New Roman"/>
          <w:sz w:val="24"/>
          <w:szCs w:val="24"/>
        </w:rPr>
        <w:t xml:space="preserve">to travel between the SHN residence and designated testing facility </w:t>
      </w:r>
      <w:r w:rsidRPr="003307FE">
        <w:rPr>
          <w:rFonts w:ascii="Times New Roman" w:hAnsi="Times New Roman" w:cs="Times New Roman"/>
          <w:sz w:val="24"/>
          <w:szCs w:val="24"/>
        </w:rPr>
        <w:t xml:space="preserve">for the appointment. </w:t>
      </w:r>
      <w:proofErr w:type="spellStart"/>
      <w:r w:rsidRPr="003307FE">
        <w:rPr>
          <w:rFonts w:ascii="Times New Roman" w:hAnsi="Times New Roman" w:cs="Times New Roman"/>
          <w:sz w:val="24"/>
          <w:szCs w:val="24"/>
        </w:rPr>
        <w:t>He/She</w:t>
      </w:r>
      <w:proofErr w:type="spellEnd"/>
      <w:r w:rsidRPr="003307FE">
        <w:rPr>
          <w:rFonts w:ascii="Times New Roman" w:hAnsi="Times New Roman" w:cs="Times New Roman"/>
          <w:sz w:val="24"/>
          <w:szCs w:val="24"/>
        </w:rPr>
        <w:t xml:space="preserve"> must arrive </w:t>
      </w:r>
      <w:proofErr w:type="gramStart"/>
      <w:r w:rsidRPr="003307FE">
        <w:rPr>
          <w:rFonts w:ascii="Times New Roman" w:hAnsi="Times New Roman" w:cs="Times New Roman"/>
          <w:sz w:val="24"/>
          <w:szCs w:val="24"/>
        </w:rPr>
        <w:t>punctually, and</w:t>
      </w:r>
      <w:proofErr w:type="gramEnd"/>
      <w:r w:rsidRPr="003307FE">
        <w:rPr>
          <w:rFonts w:ascii="Times New Roman" w:hAnsi="Times New Roman" w:cs="Times New Roman"/>
          <w:sz w:val="24"/>
          <w:szCs w:val="24"/>
        </w:rPr>
        <w:t xml:space="preserve"> return to the SHN residence immediately after the test. </w:t>
      </w:r>
      <w:proofErr w:type="spellStart"/>
      <w:r w:rsidRPr="003307FE">
        <w:rPr>
          <w:rFonts w:ascii="Times New Roman" w:hAnsi="Times New Roman" w:cs="Times New Roman"/>
          <w:sz w:val="24"/>
          <w:szCs w:val="24"/>
        </w:rPr>
        <w:t>He/She</w:t>
      </w:r>
      <w:proofErr w:type="spellEnd"/>
      <w:r w:rsidRPr="003307FE">
        <w:rPr>
          <w:rFonts w:ascii="Times New Roman" w:hAnsi="Times New Roman" w:cs="Times New Roman"/>
          <w:sz w:val="24"/>
          <w:szCs w:val="24"/>
        </w:rPr>
        <w:t xml:space="preserve"> must identify himself/herself as a person on SHN when making the booking and before getting into the vehicle. </w:t>
      </w:r>
      <w:r w:rsidRPr="003307FE">
        <w:rPr>
          <w:rFonts w:ascii="Times New Roman" w:hAnsi="Times New Roman" w:cs="Times New Roman"/>
          <w:b/>
          <w:bCs/>
          <w:sz w:val="24"/>
          <w:szCs w:val="24"/>
        </w:rPr>
        <w:t xml:space="preserve">All other forms of transport are not allowed. </w:t>
      </w:r>
      <w:r w:rsidRPr="003307FE">
        <w:rPr>
          <w:rFonts w:ascii="Times New Roman" w:hAnsi="Times New Roman" w:cs="Times New Roman"/>
          <w:sz w:val="24"/>
          <w:szCs w:val="24"/>
        </w:rPr>
        <w:t>Failure to go for the test as scheduled may result in an extension of the SHN period and revocation of the pass.</w:t>
      </w:r>
    </w:p>
    <w:p w14:paraId="2767B0F8" w14:textId="77777777" w:rsidR="003307FE" w:rsidRPr="003307FE" w:rsidRDefault="003307FE" w:rsidP="00042D6C">
      <w:pPr>
        <w:pStyle w:val="ListParagraph"/>
        <w:jc w:val="both"/>
        <w:rPr>
          <w:rFonts w:ascii="Times New Roman" w:hAnsi="Times New Roman" w:cs="Times New Roman"/>
          <w:sz w:val="24"/>
          <w:szCs w:val="24"/>
        </w:rPr>
      </w:pPr>
    </w:p>
    <w:p w14:paraId="4FFCE432" w14:textId="77777777" w:rsidR="003307FE" w:rsidRPr="003307FE" w:rsidRDefault="003307FE" w:rsidP="00276A6F">
      <w:pPr>
        <w:pStyle w:val="ListParagraph"/>
        <w:numPr>
          <w:ilvl w:val="3"/>
          <w:numId w:val="17"/>
        </w:numPr>
        <w:spacing w:after="160" w:line="252" w:lineRule="auto"/>
        <w:ind w:leftChars="322" w:left="644" w:firstLine="0"/>
        <w:jc w:val="both"/>
        <w:rPr>
          <w:rFonts w:ascii="Times New Roman" w:hAnsi="Times New Roman" w:cs="Times New Roman"/>
          <w:sz w:val="24"/>
          <w:szCs w:val="24"/>
        </w:rPr>
      </w:pPr>
      <w:r w:rsidRPr="003307FE">
        <w:rPr>
          <w:rFonts w:ascii="Times New Roman" w:hAnsi="Times New Roman" w:cs="Times New Roman"/>
          <w:sz w:val="24"/>
          <w:szCs w:val="24"/>
        </w:rPr>
        <w:t>The holder of a Dependant</w:t>
      </w:r>
      <w:r>
        <w:rPr>
          <w:rFonts w:ascii="Times New Roman" w:hAnsi="Times New Roman" w:cs="Times New Roman"/>
          <w:sz w:val="24"/>
          <w:szCs w:val="24"/>
        </w:rPr>
        <w:t>’</w:t>
      </w:r>
      <w:r w:rsidRPr="003307FE">
        <w:rPr>
          <w:rFonts w:ascii="Times New Roman" w:hAnsi="Times New Roman" w:cs="Times New Roman"/>
          <w:sz w:val="24"/>
          <w:szCs w:val="24"/>
        </w:rPr>
        <w:t xml:space="preserve">s Pass </w:t>
      </w:r>
      <w:r w:rsidR="00276A6F">
        <w:rPr>
          <w:rFonts w:ascii="Times New Roman" w:hAnsi="Times New Roman" w:cs="Times New Roman"/>
          <w:sz w:val="24"/>
          <w:szCs w:val="24"/>
        </w:rPr>
        <w:t xml:space="preserve">/ Long Term Visit Pass </w:t>
      </w:r>
      <w:r w:rsidRPr="003307FE">
        <w:rPr>
          <w:rFonts w:ascii="Times New Roman" w:hAnsi="Times New Roman" w:cs="Times New Roman"/>
          <w:sz w:val="24"/>
          <w:szCs w:val="24"/>
        </w:rPr>
        <w:t>shall act responsibly in line with any advisories (as amended from time to time) issued by the Government of Singapore during the SHN period.</w:t>
      </w:r>
    </w:p>
    <w:p w14:paraId="33CB44A8" w14:textId="77777777" w:rsidR="003307FE" w:rsidRPr="003307FE" w:rsidRDefault="003307FE" w:rsidP="00042D6C">
      <w:pPr>
        <w:pStyle w:val="ListParagraph"/>
        <w:jc w:val="both"/>
        <w:rPr>
          <w:rFonts w:ascii="Times New Roman" w:hAnsi="Times New Roman" w:cs="Times New Roman"/>
          <w:sz w:val="24"/>
          <w:szCs w:val="24"/>
        </w:rPr>
      </w:pPr>
    </w:p>
    <w:p w14:paraId="1815A97D" w14:textId="33F9C75A" w:rsidR="003307FE" w:rsidRPr="009035EE" w:rsidRDefault="003307FE" w:rsidP="009035EE">
      <w:pPr>
        <w:pStyle w:val="ListParagraph"/>
        <w:numPr>
          <w:ilvl w:val="3"/>
          <w:numId w:val="17"/>
        </w:numPr>
        <w:spacing w:after="160" w:line="252" w:lineRule="auto"/>
        <w:ind w:leftChars="322" w:left="644" w:firstLine="0"/>
        <w:jc w:val="both"/>
        <w:rPr>
          <w:rFonts w:ascii="Times New Roman" w:hAnsi="Times New Roman" w:cs="Times New Roman"/>
          <w:sz w:val="24"/>
          <w:szCs w:val="24"/>
        </w:rPr>
      </w:pPr>
      <w:bookmarkStart w:id="26" w:name="_Hlk48066575"/>
      <w:r w:rsidRPr="00C35D12">
        <w:rPr>
          <w:rFonts w:ascii="Times New Roman" w:hAnsi="Times New Roman" w:cs="Times New Roman"/>
          <w:sz w:val="24"/>
          <w:szCs w:val="24"/>
        </w:rPr>
        <w:t xml:space="preserve">The holder of a Dependant’s Pass </w:t>
      </w:r>
      <w:r w:rsidR="00276A6F" w:rsidRPr="00C35D12">
        <w:rPr>
          <w:rFonts w:ascii="Times New Roman" w:hAnsi="Times New Roman" w:cs="Times New Roman"/>
          <w:sz w:val="24"/>
          <w:szCs w:val="24"/>
        </w:rPr>
        <w:t xml:space="preserve">/ Long Term Visit Pass </w:t>
      </w:r>
      <w:bookmarkEnd w:id="26"/>
      <w:r w:rsidR="00C35D12" w:rsidRPr="00C35D12">
        <w:rPr>
          <w:rFonts w:ascii="Times New Roman" w:hAnsi="Times New Roman" w:cs="Times New Roman"/>
          <w:sz w:val="24"/>
          <w:szCs w:val="24"/>
        </w:rPr>
        <w:t xml:space="preserve">shall dispose of the electronic monitoring device based on the instructions given. </w:t>
      </w:r>
    </w:p>
    <w:p w14:paraId="1213ECB1" w14:textId="77777777" w:rsidR="003307FE" w:rsidRPr="003307FE" w:rsidRDefault="003307FE" w:rsidP="00042D6C">
      <w:pPr>
        <w:pStyle w:val="ListParagraph"/>
        <w:jc w:val="both"/>
        <w:rPr>
          <w:rFonts w:ascii="Times New Roman" w:hAnsi="Times New Roman" w:cs="Times New Roman"/>
          <w:sz w:val="24"/>
          <w:szCs w:val="24"/>
        </w:rPr>
      </w:pPr>
    </w:p>
    <w:p w14:paraId="216BF255" w14:textId="77777777" w:rsidR="003307FE" w:rsidRPr="003307FE" w:rsidRDefault="003307FE" w:rsidP="00042D6C">
      <w:pPr>
        <w:jc w:val="both"/>
        <w:rPr>
          <w:sz w:val="24"/>
          <w:szCs w:val="24"/>
        </w:rPr>
      </w:pPr>
      <w:r w:rsidRPr="003307FE">
        <w:rPr>
          <w:i/>
          <w:sz w:val="24"/>
          <w:szCs w:val="24"/>
        </w:rPr>
        <w:t>For</w:t>
      </w:r>
      <w:r w:rsidRPr="003307FE">
        <w:rPr>
          <w:sz w:val="24"/>
          <w:szCs w:val="24"/>
        </w:rPr>
        <w:t xml:space="preserve"> Controller of Immigration</w:t>
      </w:r>
    </w:p>
    <w:p w14:paraId="249B1729" w14:textId="77777777" w:rsidR="00C35D12" w:rsidRDefault="00C35D12" w:rsidP="00042D6C">
      <w:pPr>
        <w:jc w:val="both"/>
        <w:rPr>
          <w:b/>
          <w:sz w:val="24"/>
          <w:szCs w:val="24"/>
          <w:u w:val="single"/>
        </w:rPr>
      </w:pPr>
    </w:p>
    <w:p w14:paraId="6CD45430" w14:textId="0DACBFDE" w:rsidR="003307FE" w:rsidRPr="003307FE" w:rsidRDefault="003307FE" w:rsidP="00042D6C">
      <w:pPr>
        <w:jc w:val="both"/>
        <w:rPr>
          <w:b/>
          <w:sz w:val="24"/>
          <w:szCs w:val="24"/>
          <w:u w:val="single"/>
        </w:rPr>
      </w:pPr>
      <w:r w:rsidRPr="003307FE">
        <w:rPr>
          <w:b/>
          <w:sz w:val="24"/>
          <w:szCs w:val="24"/>
          <w:u w:val="single"/>
        </w:rPr>
        <w:lastRenderedPageBreak/>
        <w:t xml:space="preserve">Annex </w:t>
      </w:r>
      <w:r w:rsidR="00042D6C">
        <w:rPr>
          <w:b/>
          <w:sz w:val="24"/>
          <w:szCs w:val="24"/>
          <w:u w:val="single"/>
        </w:rPr>
        <w:t>F</w:t>
      </w:r>
      <w:r w:rsidRPr="003307FE">
        <w:rPr>
          <w:b/>
          <w:sz w:val="24"/>
          <w:szCs w:val="24"/>
          <w:u w:val="single"/>
        </w:rPr>
        <w:t xml:space="preserve"> - </w:t>
      </w:r>
      <w:r w:rsidR="00C35D12" w:rsidRPr="006D0245">
        <w:rPr>
          <w:b/>
          <w:sz w:val="24"/>
          <w:szCs w:val="24"/>
          <w:u w:val="single"/>
        </w:rPr>
        <w:t xml:space="preserve">List of </w:t>
      </w:r>
      <w:r w:rsidR="00C35D12">
        <w:rPr>
          <w:b/>
          <w:sz w:val="24"/>
          <w:szCs w:val="24"/>
          <w:u w:val="single"/>
        </w:rPr>
        <w:t>t</w:t>
      </w:r>
      <w:r w:rsidR="00C35D12" w:rsidRPr="006D0245">
        <w:rPr>
          <w:b/>
          <w:sz w:val="24"/>
          <w:szCs w:val="24"/>
          <w:u w:val="single"/>
        </w:rPr>
        <w:t xml:space="preserve">ransport </w:t>
      </w:r>
      <w:r w:rsidR="00C35D12">
        <w:rPr>
          <w:b/>
          <w:sz w:val="24"/>
          <w:szCs w:val="24"/>
          <w:u w:val="single"/>
        </w:rPr>
        <w:t>p</w:t>
      </w:r>
      <w:r w:rsidR="00C35D12" w:rsidRPr="006D0245">
        <w:rPr>
          <w:b/>
          <w:sz w:val="24"/>
          <w:szCs w:val="24"/>
          <w:u w:val="single"/>
        </w:rPr>
        <w:t>roviders</w:t>
      </w:r>
      <w:r w:rsidR="00C35D12" w:rsidRPr="003307FE" w:rsidDel="00C35D12">
        <w:rPr>
          <w:b/>
          <w:sz w:val="24"/>
          <w:szCs w:val="24"/>
          <w:u w:val="single"/>
        </w:rPr>
        <w:t xml:space="preserve"> </w:t>
      </w:r>
    </w:p>
    <w:p w14:paraId="28AE9C8A" w14:textId="4B1AC8BF" w:rsidR="003307FE" w:rsidRDefault="003307FE" w:rsidP="00042D6C">
      <w:pPr>
        <w:jc w:val="both"/>
        <w:rPr>
          <w:b/>
          <w:sz w:val="24"/>
          <w:szCs w:val="24"/>
          <w:u w:val="single"/>
        </w:rPr>
      </w:pPr>
    </w:p>
    <w:p w14:paraId="5D942D23" w14:textId="5F4EBB58" w:rsidR="00A13792" w:rsidRDefault="00A13792" w:rsidP="00042D6C">
      <w:pPr>
        <w:jc w:val="both"/>
        <w:rPr>
          <w:ins w:id="27" w:author="Sharon SAM (MOM)" w:date="2021-10-08T07:08:00Z"/>
          <w:bCs/>
          <w:sz w:val="24"/>
          <w:szCs w:val="24"/>
        </w:rPr>
      </w:pPr>
      <w:ins w:id="28" w:author="Sharon SAM (MOM)" w:date="2021-10-08T07:07:00Z">
        <w:r w:rsidRPr="00A13792">
          <w:rPr>
            <w:bCs/>
            <w:sz w:val="24"/>
            <w:szCs w:val="24"/>
            <w:rPrChange w:id="29" w:author="Sharon SAM (MOM)" w:date="2021-10-08T07:07:00Z">
              <w:rPr>
                <w:b/>
                <w:sz w:val="24"/>
                <w:szCs w:val="24"/>
                <w:u w:val="single"/>
              </w:rPr>
            </w:rPrChange>
          </w:rPr>
          <w:t xml:space="preserve">If travel history </w:t>
        </w:r>
        <w:r>
          <w:rPr>
            <w:bCs/>
            <w:sz w:val="24"/>
            <w:szCs w:val="24"/>
            <w:u w:val="single"/>
          </w:rPr>
          <w:t>excludes</w:t>
        </w:r>
        <w:r>
          <w:rPr>
            <w:bCs/>
            <w:sz w:val="24"/>
            <w:szCs w:val="24"/>
          </w:rPr>
          <w:t xml:space="preserve"> </w:t>
        </w:r>
      </w:ins>
      <w:ins w:id="30" w:author="Sharon SAM (MOM)" w:date="2021-10-08T07:10:00Z">
        <w:r>
          <w:rPr>
            <w:bCs/>
            <w:sz w:val="24"/>
            <w:szCs w:val="24"/>
          </w:rPr>
          <w:fldChar w:fldCharType="begin"/>
        </w:r>
        <w:r>
          <w:rPr>
            <w:bCs/>
            <w:sz w:val="24"/>
            <w:szCs w:val="24"/>
          </w:rPr>
          <w:instrText xml:space="preserve"> HYPERLINK "https://safetravel.ica.gov.sg/wphl/shn-and-swab-summary" </w:instrText>
        </w:r>
        <w:r>
          <w:rPr>
            <w:bCs/>
            <w:sz w:val="24"/>
            <w:szCs w:val="24"/>
          </w:rPr>
          <w:fldChar w:fldCharType="separate"/>
        </w:r>
        <w:r w:rsidRPr="00A13792">
          <w:rPr>
            <w:rStyle w:val="Hyperlink"/>
            <w:bCs/>
            <w:sz w:val="24"/>
            <w:szCs w:val="24"/>
          </w:rPr>
          <w:t>countries/regions in Category IV</w:t>
        </w:r>
        <w:r>
          <w:rPr>
            <w:bCs/>
            <w:sz w:val="24"/>
            <w:szCs w:val="24"/>
          </w:rPr>
          <w:fldChar w:fldCharType="end"/>
        </w:r>
      </w:ins>
    </w:p>
    <w:p w14:paraId="4B9A8530" w14:textId="01F45EAE" w:rsidR="00A13792" w:rsidRDefault="00A13792" w:rsidP="00042D6C">
      <w:pPr>
        <w:jc w:val="both"/>
        <w:rPr>
          <w:ins w:id="31" w:author="Sharon SAM (MOM)" w:date="2021-10-08T07:08:00Z"/>
          <w:bCs/>
          <w:sz w:val="24"/>
          <w:szCs w:val="24"/>
        </w:rPr>
      </w:pPr>
    </w:p>
    <w:tbl>
      <w:tblPr>
        <w:tblStyle w:val="TableGrid"/>
        <w:tblW w:w="0" w:type="auto"/>
        <w:tblInd w:w="0" w:type="dxa"/>
        <w:tblLook w:val="04A0" w:firstRow="1" w:lastRow="0" w:firstColumn="1" w:lastColumn="0" w:noHBand="0" w:noVBand="1"/>
      </w:tblPr>
      <w:tblGrid>
        <w:gridCol w:w="988"/>
        <w:gridCol w:w="4819"/>
        <w:gridCol w:w="3209"/>
      </w:tblGrid>
      <w:tr w:rsidR="00A13792" w:rsidRPr="004D7EAB" w14:paraId="3913581F" w14:textId="77777777" w:rsidTr="005D2DE3">
        <w:trPr>
          <w:ins w:id="32" w:author="Sharon SAM (MOM)" w:date="2021-10-08T07:08:00Z"/>
        </w:trPr>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1A0EAFA" w14:textId="77777777" w:rsidR="00A13792" w:rsidRPr="004D7EAB" w:rsidRDefault="00A13792" w:rsidP="005D2DE3">
            <w:pPr>
              <w:jc w:val="both"/>
              <w:rPr>
                <w:ins w:id="33" w:author="Sharon SAM (MOM)" w:date="2021-10-08T07:08:00Z"/>
                <w:rFonts w:ascii="Times New Roman" w:hAnsi="Times New Roman" w:cs="Times New Roman"/>
                <w:b/>
                <w:sz w:val="24"/>
                <w:szCs w:val="24"/>
              </w:rPr>
            </w:pPr>
            <w:ins w:id="34" w:author="Sharon SAM (MOM)" w:date="2021-10-08T07:08:00Z">
              <w:r w:rsidRPr="004D7EAB">
                <w:rPr>
                  <w:rFonts w:ascii="Times New Roman" w:hAnsi="Times New Roman" w:cs="Times New Roman"/>
                  <w:b/>
                  <w:sz w:val="24"/>
                  <w:szCs w:val="24"/>
                </w:rPr>
                <w:t>S/N</w:t>
              </w:r>
            </w:ins>
          </w:p>
        </w:tc>
        <w:tc>
          <w:tcPr>
            <w:tcW w:w="48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5632879" w14:textId="77777777" w:rsidR="00A13792" w:rsidRPr="004D7EAB" w:rsidRDefault="00A13792" w:rsidP="005D2DE3">
            <w:pPr>
              <w:jc w:val="both"/>
              <w:rPr>
                <w:ins w:id="35" w:author="Sharon SAM (MOM)" w:date="2021-10-08T07:08:00Z"/>
                <w:rFonts w:ascii="Times New Roman" w:hAnsi="Times New Roman" w:cs="Times New Roman"/>
                <w:b/>
                <w:sz w:val="24"/>
                <w:szCs w:val="24"/>
              </w:rPr>
            </w:pPr>
            <w:ins w:id="36" w:author="Sharon SAM (MOM)" w:date="2021-10-08T07:08:00Z">
              <w:r w:rsidRPr="004D7EAB">
                <w:rPr>
                  <w:rFonts w:ascii="Times New Roman" w:hAnsi="Times New Roman" w:cs="Times New Roman"/>
                  <w:b/>
                  <w:sz w:val="24"/>
                  <w:szCs w:val="24"/>
                </w:rPr>
                <w:t>Transport provider</w:t>
              </w:r>
            </w:ins>
          </w:p>
        </w:tc>
        <w:tc>
          <w:tcPr>
            <w:tcW w:w="32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81497E1" w14:textId="77777777" w:rsidR="00A13792" w:rsidRPr="004D7EAB" w:rsidRDefault="00A13792" w:rsidP="005D2DE3">
            <w:pPr>
              <w:jc w:val="both"/>
              <w:rPr>
                <w:ins w:id="37" w:author="Sharon SAM (MOM)" w:date="2021-10-08T07:08:00Z"/>
                <w:rFonts w:ascii="Times New Roman" w:hAnsi="Times New Roman" w:cs="Times New Roman"/>
                <w:b/>
                <w:sz w:val="24"/>
                <w:szCs w:val="24"/>
              </w:rPr>
            </w:pPr>
            <w:ins w:id="38" w:author="Sharon SAM (MOM)" w:date="2021-10-08T07:08:00Z">
              <w:r w:rsidRPr="004D7EAB">
                <w:rPr>
                  <w:rFonts w:ascii="Times New Roman" w:hAnsi="Times New Roman" w:cs="Times New Roman"/>
                  <w:b/>
                  <w:sz w:val="24"/>
                  <w:szCs w:val="24"/>
                </w:rPr>
                <w:t>Contact number</w:t>
              </w:r>
            </w:ins>
          </w:p>
        </w:tc>
      </w:tr>
      <w:tr w:rsidR="00A13792" w:rsidRPr="004D7EAB" w14:paraId="1EB3F889" w14:textId="77777777" w:rsidTr="005D2DE3">
        <w:trPr>
          <w:ins w:id="39" w:author="Sharon SAM (MOM)" w:date="2021-10-08T07:08:00Z"/>
        </w:trPr>
        <w:tc>
          <w:tcPr>
            <w:tcW w:w="988" w:type="dxa"/>
            <w:tcBorders>
              <w:top w:val="single" w:sz="4" w:space="0" w:color="auto"/>
              <w:left w:val="single" w:sz="4" w:space="0" w:color="auto"/>
              <w:bottom w:val="single" w:sz="4" w:space="0" w:color="auto"/>
              <w:right w:val="single" w:sz="4" w:space="0" w:color="auto"/>
            </w:tcBorders>
            <w:hideMark/>
          </w:tcPr>
          <w:p w14:paraId="36287EBF" w14:textId="77777777" w:rsidR="00A13792" w:rsidRPr="004D7EAB" w:rsidRDefault="00A13792" w:rsidP="005D2DE3">
            <w:pPr>
              <w:jc w:val="both"/>
              <w:rPr>
                <w:ins w:id="40" w:author="Sharon SAM (MOM)" w:date="2021-10-08T07:08:00Z"/>
                <w:rFonts w:ascii="Times New Roman" w:hAnsi="Times New Roman" w:cs="Times New Roman"/>
                <w:sz w:val="24"/>
                <w:szCs w:val="24"/>
              </w:rPr>
            </w:pPr>
            <w:ins w:id="41" w:author="Sharon SAM (MOM)" w:date="2021-10-08T07:08:00Z">
              <w:r w:rsidRPr="004D7EAB">
                <w:rPr>
                  <w:rFonts w:ascii="Times New Roman" w:hAnsi="Times New Roman" w:cs="Times New Roman"/>
                  <w:sz w:val="24"/>
                  <w:szCs w:val="24"/>
                </w:rPr>
                <w:t>1</w:t>
              </w:r>
            </w:ins>
          </w:p>
        </w:tc>
        <w:tc>
          <w:tcPr>
            <w:tcW w:w="4819" w:type="dxa"/>
            <w:tcBorders>
              <w:top w:val="single" w:sz="4" w:space="0" w:color="auto"/>
              <w:left w:val="single" w:sz="4" w:space="0" w:color="auto"/>
              <w:bottom w:val="single" w:sz="4" w:space="0" w:color="auto"/>
              <w:right w:val="single" w:sz="4" w:space="0" w:color="auto"/>
            </w:tcBorders>
            <w:hideMark/>
          </w:tcPr>
          <w:p w14:paraId="4A9324ED" w14:textId="77777777" w:rsidR="00A13792" w:rsidRPr="004D7EAB" w:rsidRDefault="00A13792" w:rsidP="005D2DE3">
            <w:pPr>
              <w:jc w:val="both"/>
              <w:rPr>
                <w:ins w:id="42" w:author="Sharon SAM (MOM)" w:date="2021-10-08T07:08:00Z"/>
                <w:rFonts w:ascii="Times New Roman" w:hAnsi="Times New Roman" w:cs="Times New Roman"/>
                <w:sz w:val="24"/>
                <w:szCs w:val="24"/>
              </w:rPr>
            </w:pPr>
            <w:proofErr w:type="spellStart"/>
            <w:ins w:id="43" w:author="Sharon SAM (MOM)" w:date="2021-10-08T07:08:00Z">
              <w:r w:rsidRPr="004D7EAB">
                <w:rPr>
                  <w:rFonts w:ascii="Times New Roman" w:hAnsi="Times New Roman" w:cs="Times New Roman"/>
                  <w:sz w:val="24"/>
                  <w:szCs w:val="24"/>
                </w:rPr>
                <w:t>ComfortDelgro</w:t>
              </w:r>
              <w:proofErr w:type="spellEnd"/>
              <w:r w:rsidRPr="004D7EAB">
                <w:rPr>
                  <w:rFonts w:ascii="Times New Roman" w:hAnsi="Times New Roman" w:cs="Times New Roman"/>
                  <w:sz w:val="24"/>
                  <w:szCs w:val="24"/>
                </w:rPr>
                <w:t xml:space="preserve"> Taxi (Comfort &amp; </w:t>
              </w:r>
              <w:proofErr w:type="spellStart"/>
              <w:r w:rsidRPr="004D7EAB">
                <w:rPr>
                  <w:rFonts w:ascii="Times New Roman" w:hAnsi="Times New Roman" w:cs="Times New Roman"/>
                  <w:sz w:val="24"/>
                  <w:szCs w:val="24"/>
                </w:rPr>
                <w:t>CityCab</w:t>
              </w:r>
              <w:proofErr w:type="spellEnd"/>
              <w:r w:rsidRPr="004D7EAB">
                <w:rPr>
                  <w:rFonts w:ascii="Times New Roman" w:hAnsi="Times New Roman" w:cs="Times New Roman"/>
                  <w:sz w:val="24"/>
                  <w:szCs w:val="24"/>
                </w:rPr>
                <w:t xml:space="preserve"> Taxis)</w:t>
              </w:r>
            </w:ins>
          </w:p>
          <w:p w14:paraId="09FC7324" w14:textId="77777777" w:rsidR="00A13792" w:rsidRPr="004D7EAB" w:rsidRDefault="00A13792" w:rsidP="005D2DE3">
            <w:pPr>
              <w:jc w:val="both"/>
              <w:rPr>
                <w:ins w:id="44" w:author="Sharon SAM (MOM)" w:date="2021-10-08T07:08:00Z"/>
                <w:rFonts w:ascii="Times New Roman" w:hAnsi="Times New Roman" w:cs="Times New Roman"/>
                <w:sz w:val="24"/>
                <w:szCs w:val="24"/>
              </w:rPr>
            </w:pPr>
          </w:p>
          <w:p w14:paraId="34D9D3CB" w14:textId="77777777" w:rsidR="00A13792" w:rsidRPr="004D7EAB" w:rsidRDefault="00A13792" w:rsidP="005D2DE3">
            <w:pPr>
              <w:jc w:val="both"/>
              <w:rPr>
                <w:ins w:id="45" w:author="Sharon SAM (MOM)" w:date="2021-10-08T07:08:00Z"/>
                <w:rFonts w:ascii="Times New Roman" w:hAnsi="Times New Roman" w:cs="Times New Roman"/>
                <w:sz w:val="24"/>
                <w:szCs w:val="24"/>
              </w:rPr>
            </w:pPr>
          </w:p>
        </w:tc>
        <w:tc>
          <w:tcPr>
            <w:tcW w:w="3209" w:type="dxa"/>
            <w:tcBorders>
              <w:top w:val="single" w:sz="4" w:space="0" w:color="auto"/>
              <w:left w:val="single" w:sz="4" w:space="0" w:color="auto"/>
              <w:bottom w:val="single" w:sz="4" w:space="0" w:color="auto"/>
              <w:right w:val="single" w:sz="4" w:space="0" w:color="auto"/>
            </w:tcBorders>
            <w:hideMark/>
          </w:tcPr>
          <w:p w14:paraId="239ED090" w14:textId="77777777" w:rsidR="00A13792" w:rsidRPr="004D7EAB" w:rsidRDefault="00A13792" w:rsidP="005D2DE3">
            <w:pPr>
              <w:jc w:val="both"/>
              <w:rPr>
                <w:ins w:id="46" w:author="Sharon SAM (MOM)" w:date="2021-10-08T07:08:00Z"/>
                <w:rFonts w:ascii="Times New Roman" w:hAnsi="Times New Roman" w:cs="Times New Roman"/>
                <w:sz w:val="24"/>
                <w:szCs w:val="24"/>
              </w:rPr>
            </w:pPr>
            <w:ins w:id="47" w:author="Sharon SAM (MOM)" w:date="2021-10-08T07:08:00Z">
              <w:r w:rsidRPr="004D7EAB">
                <w:rPr>
                  <w:rFonts w:ascii="Times New Roman" w:hAnsi="Times New Roman" w:cs="Times New Roman"/>
                  <w:sz w:val="24"/>
                  <w:szCs w:val="24"/>
                </w:rPr>
                <w:t>6333 1133</w:t>
              </w:r>
            </w:ins>
          </w:p>
        </w:tc>
      </w:tr>
      <w:tr w:rsidR="00A13792" w:rsidRPr="004D7EAB" w14:paraId="7FADDEDF" w14:textId="77777777" w:rsidTr="005D2DE3">
        <w:trPr>
          <w:ins w:id="48" w:author="Sharon SAM (MOM)" w:date="2021-10-08T07:08:00Z"/>
        </w:trPr>
        <w:tc>
          <w:tcPr>
            <w:tcW w:w="988" w:type="dxa"/>
            <w:tcBorders>
              <w:top w:val="single" w:sz="4" w:space="0" w:color="auto"/>
              <w:left w:val="single" w:sz="4" w:space="0" w:color="auto"/>
              <w:bottom w:val="single" w:sz="4" w:space="0" w:color="auto"/>
              <w:right w:val="single" w:sz="4" w:space="0" w:color="auto"/>
            </w:tcBorders>
            <w:hideMark/>
          </w:tcPr>
          <w:p w14:paraId="79525989" w14:textId="77777777" w:rsidR="00A13792" w:rsidRPr="004D7EAB" w:rsidRDefault="00A13792" w:rsidP="005D2DE3">
            <w:pPr>
              <w:jc w:val="both"/>
              <w:rPr>
                <w:ins w:id="49" w:author="Sharon SAM (MOM)" w:date="2021-10-08T07:08:00Z"/>
                <w:rFonts w:ascii="Times New Roman" w:hAnsi="Times New Roman" w:cs="Times New Roman"/>
                <w:sz w:val="24"/>
                <w:szCs w:val="24"/>
              </w:rPr>
            </w:pPr>
            <w:ins w:id="50" w:author="Sharon SAM (MOM)" w:date="2021-10-08T07:08:00Z">
              <w:r w:rsidRPr="004D7EAB">
                <w:rPr>
                  <w:rFonts w:ascii="Times New Roman" w:hAnsi="Times New Roman" w:cs="Times New Roman"/>
                  <w:sz w:val="24"/>
                  <w:szCs w:val="24"/>
                </w:rPr>
                <w:t>2</w:t>
              </w:r>
            </w:ins>
          </w:p>
        </w:tc>
        <w:tc>
          <w:tcPr>
            <w:tcW w:w="4819" w:type="dxa"/>
            <w:tcBorders>
              <w:top w:val="single" w:sz="4" w:space="0" w:color="auto"/>
              <w:left w:val="single" w:sz="4" w:space="0" w:color="auto"/>
              <w:bottom w:val="single" w:sz="4" w:space="0" w:color="auto"/>
              <w:right w:val="single" w:sz="4" w:space="0" w:color="auto"/>
            </w:tcBorders>
            <w:hideMark/>
          </w:tcPr>
          <w:p w14:paraId="6741DEB1" w14:textId="77777777" w:rsidR="00A13792" w:rsidRPr="004D7EAB" w:rsidRDefault="00A13792" w:rsidP="005D2DE3">
            <w:pPr>
              <w:jc w:val="both"/>
              <w:rPr>
                <w:ins w:id="51" w:author="Sharon SAM (MOM)" w:date="2021-10-08T07:08:00Z"/>
                <w:rFonts w:ascii="Times New Roman" w:hAnsi="Times New Roman" w:cs="Times New Roman"/>
                <w:sz w:val="24"/>
                <w:szCs w:val="24"/>
              </w:rPr>
            </w:pPr>
            <w:proofErr w:type="spellStart"/>
            <w:ins w:id="52" w:author="Sharon SAM (MOM)" w:date="2021-10-08T07:08:00Z">
              <w:r w:rsidRPr="004D7EAB">
                <w:rPr>
                  <w:rFonts w:ascii="Times New Roman" w:hAnsi="Times New Roman" w:cs="Times New Roman"/>
                  <w:sz w:val="24"/>
                  <w:szCs w:val="24"/>
                </w:rPr>
                <w:t>TransCab</w:t>
              </w:r>
              <w:proofErr w:type="spellEnd"/>
            </w:ins>
          </w:p>
          <w:p w14:paraId="65092B4D" w14:textId="77777777" w:rsidR="00A13792" w:rsidRPr="004D7EAB" w:rsidRDefault="00A13792" w:rsidP="005D2DE3">
            <w:pPr>
              <w:jc w:val="both"/>
              <w:rPr>
                <w:ins w:id="53" w:author="Sharon SAM (MOM)" w:date="2021-10-08T07:08:00Z"/>
                <w:rFonts w:ascii="Times New Roman" w:hAnsi="Times New Roman" w:cs="Times New Roman"/>
                <w:sz w:val="24"/>
                <w:szCs w:val="24"/>
              </w:rPr>
            </w:pPr>
          </w:p>
          <w:p w14:paraId="2BCF249B" w14:textId="77777777" w:rsidR="00A13792" w:rsidRPr="004D7EAB" w:rsidRDefault="00A13792" w:rsidP="005D2DE3">
            <w:pPr>
              <w:jc w:val="both"/>
              <w:rPr>
                <w:ins w:id="54" w:author="Sharon SAM (MOM)" w:date="2021-10-08T07:08:00Z"/>
                <w:rFonts w:ascii="Times New Roman" w:hAnsi="Times New Roman" w:cs="Times New Roman"/>
                <w:sz w:val="24"/>
                <w:szCs w:val="24"/>
              </w:rPr>
            </w:pPr>
          </w:p>
        </w:tc>
        <w:tc>
          <w:tcPr>
            <w:tcW w:w="3209" w:type="dxa"/>
            <w:tcBorders>
              <w:top w:val="single" w:sz="4" w:space="0" w:color="auto"/>
              <w:left w:val="single" w:sz="4" w:space="0" w:color="auto"/>
              <w:bottom w:val="single" w:sz="4" w:space="0" w:color="auto"/>
              <w:right w:val="single" w:sz="4" w:space="0" w:color="auto"/>
            </w:tcBorders>
            <w:hideMark/>
          </w:tcPr>
          <w:p w14:paraId="44BC1CE9" w14:textId="77777777" w:rsidR="00A13792" w:rsidRPr="004D7EAB" w:rsidRDefault="00A13792" w:rsidP="005D2DE3">
            <w:pPr>
              <w:jc w:val="both"/>
              <w:rPr>
                <w:ins w:id="55" w:author="Sharon SAM (MOM)" w:date="2021-10-08T07:08:00Z"/>
                <w:rFonts w:ascii="Times New Roman" w:hAnsi="Times New Roman" w:cs="Times New Roman"/>
                <w:sz w:val="24"/>
                <w:szCs w:val="24"/>
              </w:rPr>
            </w:pPr>
            <w:ins w:id="56" w:author="Sharon SAM (MOM)" w:date="2021-10-08T07:08:00Z">
              <w:r w:rsidRPr="004D7EAB">
                <w:rPr>
                  <w:rFonts w:ascii="Times New Roman" w:hAnsi="Times New Roman" w:cs="Times New Roman"/>
                  <w:sz w:val="24"/>
                  <w:szCs w:val="24"/>
                </w:rPr>
                <w:t>6213 0997</w:t>
              </w:r>
            </w:ins>
          </w:p>
        </w:tc>
      </w:tr>
      <w:tr w:rsidR="00A13792" w:rsidRPr="004D7EAB" w14:paraId="4234B76D" w14:textId="77777777" w:rsidTr="005D2DE3">
        <w:trPr>
          <w:ins w:id="57" w:author="Sharon SAM (MOM)" w:date="2021-10-08T07:08:00Z"/>
        </w:trPr>
        <w:tc>
          <w:tcPr>
            <w:tcW w:w="988" w:type="dxa"/>
            <w:tcBorders>
              <w:top w:val="single" w:sz="4" w:space="0" w:color="auto"/>
              <w:left w:val="single" w:sz="4" w:space="0" w:color="auto"/>
              <w:bottom w:val="single" w:sz="4" w:space="0" w:color="auto"/>
              <w:right w:val="single" w:sz="4" w:space="0" w:color="auto"/>
            </w:tcBorders>
            <w:hideMark/>
          </w:tcPr>
          <w:p w14:paraId="4C4C151C" w14:textId="77777777" w:rsidR="00A13792" w:rsidRPr="004D7EAB" w:rsidRDefault="00A13792" w:rsidP="005D2DE3">
            <w:pPr>
              <w:jc w:val="both"/>
              <w:rPr>
                <w:ins w:id="58" w:author="Sharon SAM (MOM)" w:date="2021-10-08T07:08:00Z"/>
                <w:rFonts w:ascii="Times New Roman" w:hAnsi="Times New Roman" w:cs="Times New Roman"/>
                <w:sz w:val="24"/>
                <w:szCs w:val="24"/>
              </w:rPr>
            </w:pPr>
            <w:ins w:id="59" w:author="Sharon SAM (MOM)" w:date="2021-10-08T07:08:00Z">
              <w:r w:rsidRPr="004D7EAB">
                <w:rPr>
                  <w:rFonts w:ascii="Times New Roman" w:hAnsi="Times New Roman" w:cs="Times New Roman"/>
                  <w:sz w:val="24"/>
                  <w:szCs w:val="24"/>
                </w:rPr>
                <w:t>3</w:t>
              </w:r>
            </w:ins>
          </w:p>
        </w:tc>
        <w:tc>
          <w:tcPr>
            <w:tcW w:w="4819" w:type="dxa"/>
            <w:tcBorders>
              <w:top w:val="single" w:sz="4" w:space="0" w:color="auto"/>
              <w:left w:val="single" w:sz="4" w:space="0" w:color="auto"/>
              <w:bottom w:val="single" w:sz="4" w:space="0" w:color="auto"/>
              <w:right w:val="single" w:sz="4" w:space="0" w:color="auto"/>
            </w:tcBorders>
            <w:hideMark/>
          </w:tcPr>
          <w:p w14:paraId="1DD2B601" w14:textId="77777777" w:rsidR="00A13792" w:rsidRPr="004D7EAB" w:rsidRDefault="00A13792" w:rsidP="005D2DE3">
            <w:pPr>
              <w:jc w:val="both"/>
              <w:rPr>
                <w:ins w:id="60" w:author="Sharon SAM (MOM)" w:date="2021-10-08T07:08:00Z"/>
                <w:rFonts w:ascii="Times New Roman" w:hAnsi="Times New Roman" w:cs="Times New Roman"/>
                <w:sz w:val="24"/>
                <w:szCs w:val="24"/>
              </w:rPr>
            </w:pPr>
            <w:ins w:id="61" w:author="Sharon SAM (MOM)" w:date="2021-10-08T07:08:00Z">
              <w:r w:rsidRPr="004D7EAB">
                <w:rPr>
                  <w:rFonts w:ascii="Times New Roman" w:hAnsi="Times New Roman" w:cs="Times New Roman"/>
                  <w:sz w:val="24"/>
                  <w:szCs w:val="24"/>
                </w:rPr>
                <w:t>SMRT</w:t>
              </w:r>
            </w:ins>
          </w:p>
          <w:p w14:paraId="379D0E3E" w14:textId="77777777" w:rsidR="00A13792" w:rsidRPr="004D7EAB" w:rsidRDefault="00A13792" w:rsidP="005D2DE3">
            <w:pPr>
              <w:jc w:val="both"/>
              <w:rPr>
                <w:ins w:id="62" w:author="Sharon SAM (MOM)" w:date="2021-10-08T07:08:00Z"/>
                <w:rFonts w:ascii="Times New Roman" w:hAnsi="Times New Roman" w:cs="Times New Roman"/>
                <w:sz w:val="24"/>
                <w:szCs w:val="24"/>
              </w:rPr>
            </w:pPr>
          </w:p>
          <w:p w14:paraId="1F383E1C" w14:textId="77777777" w:rsidR="00A13792" w:rsidRPr="004D7EAB" w:rsidRDefault="00A13792" w:rsidP="005D2DE3">
            <w:pPr>
              <w:jc w:val="both"/>
              <w:rPr>
                <w:ins w:id="63" w:author="Sharon SAM (MOM)" w:date="2021-10-08T07:08:00Z"/>
                <w:rFonts w:ascii="Times New Roman" w:hAnsi="Times New Roman" w:cs="Times New Roman"/>
                <w:sz w:val="24"/>
                <w:szCs w:val="24"/>
              </w:rPr>
            </w:pPr>
          </w:p>
        </w:tc>
        <w:tc>
          <w:tcPr>
            <w:tcW w:w="3209" w:type="dxa"/>
            <w:tcBorders>
              <w:top w:val="single" w:sz="4" w:space="0" w:color="auto"/>
              <w:left w:val="single" w:sz="4" w:space="0" w:color="auto"/>
              <w:bottom w:val="single" w:sz="4" w:space="0" w:color="auto"/>
              <w:right w:val="single" w:sz="4" w:space="0" w:color="auto"/>
            </w:tcBorders>
            <w:hideMark/>
          </w:tcPr>
          <w:p w14:paraId="4BB38CFE" w14:textId="77777777" w:rsidR="00A13792" w:rsidRPr="004D7EAB" w:rsidRDefault="00A13792" w:rsidP="005D2DE3">
            <w:pPr>
              <w:jc w:val="both"/>
              <w:rPr>
                <w:ins w:id="64" w:author="Sharon SAM (MOM)" w:date="2021-10-08T07:08:00Z"/>
                <w:rFonts w:ascii="Times New Roman" w:hAnsi="Times New Roman" w:cs="Times New Roman"/>
                <w:sz w:val="24"/>
                <w:szCs w:val="24"/>
              </w:rPr>
            </w:pPr>
            <w:ins w:id="65" w:author="Sharon SAM (MOM)" w:date="2021-10-08T07:08:00Z">
              <w:r w:rsidRPr="004D7EAB">
                <w:rPr>
                  <w:rFonts w:ascii="Times New Roman" w:hAnsi="Times New Roman" w:cs="Times New Roman"/>
                  <w:sz w:val="24"/>
                  <w:szCs w:val="24"/>
                </w:rPr>
                <w:t>6477 5971</w:t>
              </w:r>
            </w:ins>
          </w:p>
        </w:tc>
      </w:tr>
      <w:tr w:rsidR="00A13792" w:rsidRPr="004D7EAB" w14:paraId="546C2302" w14:textId="77777777" w:rsidTr="005D2DE3">
        <w:trPr>
          <w:ins w:id="66" w:author="Sharon SAM (MOM)" w:date="2021-10-08T07:08:00Z"/>
        </w:trPr>
        <w:tc>
          <w:tcPr>
            <w:tcW w:w="988" w:type="dxa"/>
            <w:tcBorders>
              <w:top w:val="single" w:sz="4" w:space="0" w:color="auto"/>
              <w:left w:val="single" w:sz="4" w:space="0" w:color="auto"/>
              <w:bottom w:val="single" w:sz="4" w:space="0" w:color="auto"/>
              <w:right w:val="single" w:sz="4" w:space="0" w:color="auto"/>
            </w:tcBorders>
            <w:hideMark/>
          </w:tcPr>
          <w:p w14:paraId="7B6DB18D" w14:textId="77777777" w:rsidR="00A13792" w:rsidRPr="004D7EAB" w:rsidRDefault="00A13792" w:rsidP="005D2DE3">
            <w:pPr>
              <w:jc w:val="both"/>
              <w:rPr>
                <w:ins w:id="67" w:author="Sharon SAM (MOM)" w:date="2021-10-08T07:08:00Z"/>
                <w:rFonts w:ascii="Times New Roman" w:hAnsi="Times New Roman" w:cs="Times New Roman"/>
                <w:sz w:val="24"/>
                <w:szCs w:val="24"/>
              </w:rPr>
            </w:pPr>
            <w:ins w:id="68" w:author="Sharon SAM (MOM)" w:date="2021-10-08T07:08:00Z">
              <w:r w:rsidRPr="004D7EAB">
                <w:rPr>
                  <w:rFonts w:ascii="Times New Roman" w:hAnsi="Times New Roman" w:cs="Times New Roman"/>
                  <w:sz w:val="24"/>
                  <w:szCs w:val="24"/>
                </w:rPr>
                <w:t>4</w:t>
              </w:r>
            </w:ins>
          </w:p>
        </w:tc>
        <w:tc>
          <w:tcPr>
            <w:tcW w:w="4819" w:type="dxa"/>
            <w:tcBorders>
              <w:top w:val="single" w:sz="4" w:space="0" w:color="auto"/>
              <w:left w:val="single" w:sz="4" w:space="0" w:color="auto"/>
              <w:bottom w:val="single" w:sz="4" w:space="0" w:color="auto"/>
              <w:right w:val="single" w:sz="4" w:space="0" w:color="auto"/>
            </w:tcBorders>
            <w:hideMark/>
          </w:tcPr>
          <w:p w14:paraId="3A417013" w14:textId="77777777" w:rsidR="00A13792" w:rsidRPr="004D7EAB" w:rsidRDefault="00A13792" w:rsidP="005D2DE3">
            <w:pPr>
              <w:jc w:val="both"/>
              <w:rPr>
                <w:ins w:id="69" w:author="Sharon SAM (MOM)" w:date="2021-10-08T07:08:00Z"/>
                <w:rFonts w:ascii="Times New Roman" w:hAnsi="Times New Roman" w:cs="Times New Roman"/>
                <w:sz w:val="24"/>
                <w:szCs w:val="24"/>
              </w:rPr>
            </w:pPr>
            <w:ins w:id="70" w:author="Sharon SAM (MOM)" w:date="2021-10-08T07:08:00Z">
              <w:r w:rsidRPr="004D7EAB">
                <w:rPr>
                  <w:rFonts w:ascii="Times New Roman" w:hAnsi="Times New Roman" w:cs="Times New Roman"/>
                  <w:sz w:val="24"/>
                  <w:szCs w:val="24"/>
                </w:rPr>
                <w:t>Prime</w:t>
              </w:r>
            </w:ins>
          </w:p>
          <w:p w14:paraId="7B755A7F" w14:textId="77777777" w:rsidR="00A13792" w:rsidRPr="004D7EAB" w:rsidRDefault="00A13792" w:rsidP="005D2DE3">
            <w:pPr>
              <w:jc w:val="both"/>
              <w:rPr>
                <w:ins w:id="71" w:author="Sharon SAM (MOM)" w:date="2021-10-08T07:08:00Z"/>
                <w:rFonts w:ascii="Times New Roman" w:hAnsi="Times New Roman" w:cs="Times New Roman"/>
                <w:sz w:val="24"/>
                <w:szCs w:val="24"/>
              </w:rPr>
            </w:pPr>
          </w:p>
          <w:p w14:paraId="601DB2EB" w14:textId="77777777" w:rsidR="00A13792" w:rsidRPr="004D7EAB" w:rsidRDefault="00A13792" w:rsidP="005D2DE3">
            <w:pPr>
              <w:jc w:val="both"/>
              <w:rPr>
                <w:ins w:id="72" w:author="Sharon SAM (MOM)" w:date="2021-10-08T07:08:00Z"/>
                <w:rFonts w:ascii="Times New Roman" w:hAnsi="Times New Roman" w:cs="Times New Roman"/>
                <w:sz w:val="24"/>
                <w:szCs w:val="24"/>
              </w:rPr>
            </w:pPr>
          </w:p>
        </w:tc>
        <w:tc>
          <w:tcPr>
            <w:tcW w:w="3209" w:type="dxa"/>
            <w:tcBorders>
              <w:top w:val="single" w:sz="4" w:space="0" w:color="auto"/>
              <w:left w:val="single" w:sz="4" w:space="0" w:color="auto"/>
              <w:bottom w:val="single" w:sz="4" w:space="0" w:color="auto"/>
              <w:right w:val="single" w:sz="4" w:space="0" w:color="auto"/>
            </w:tcBorders>
            <w:hideMark/>
          </w:tcPr>
          <w:p w14:paraId="6E65DA14" w14:textId="77777777" w:rsidR="00A13792" w:rsidRPr="004D7EAB" w:rsidRDefault="00A13792" w:rsidP="005D2DE3">
            <w:pPr>
              <w:jc w:val="both"/>
              <w:rPr>
                <w:ins w:id="73" w:author="Sharon SAM (MOM)" w:date="2021-10-08T07:08:00Z"/>
                <w:rFonts w:ascii="Times New Roman" w:hAnsi="Times New Roman" w:cs="Times New Roman"/>
                <w:sz w:val="24"/>
                <w:szCs w:val="24"/>
              </w:rPr>
            </w:pPr>
            <w:ins w:id="74" w:author="Sharon SAM (MOM)" w:date="2021-10-08T07:08:00Z">
              <w:r w:rsidRPr="004D7EAB">
                <w:rPr>
                  <w:rFonts w:ascii="Times New Roman" w:hAnsi="Times New Roman" w:cs="Times New Roman"/>
                  <w:sz w:val="24"/>
                  <w:szCs w:val="24"/>
                </w:rPr>
                <w:t>6776 7553</w:t>
              </w:r>
            </w:ins>
          </w:p>
        </w:tc>
      </w:tr>
      <w:tr w:rsidR="00A13792" w:rsidRPr="004D7EAB" w14:paraId="6C1504F7" w14:textId="77777777" w:rsidTr="005D2DE3">
        <w:trPr>
          <w:ins w:id="75" w:author="Sharon SAM (MOM)" w:date="2021-10-08T07:08:00Z"/>
        </w:trPr>
        <w:tc>
          <w:tcPr>
            <w:tcW w:w="988" w:type="dxa"/>
            <w:tcBorders>
              <w:top w:val="single" w:sz="4" w:space="0" w:color="auto"/>
              <w:left w:val="single" w:sz="4" w:space="0" w:color="auto"/>
              <w:bottom w:val="single" w:sz="4" w:space="0" w:color="auto"/>
              <w:right w:val="single" w:sz="4" w:space="0" w:color="auto"/>
            </w:tcBorders>
            <w:hideMark/>
          </w:tcPr>
          <w:p w14:paraId="5387D360" w14:textId="77777777" w:rsidR="00A13792" w:rsidRPr="004D7EAB" w:rsidRDefault="00A13792" w:rsidP="005D2DE3">
            <w:pPr>
              <w:jc w:val="both"/>
              <w:rPr>
                <w:ins w:id="76" w:author="Sharon SAM (MOM)" w:date="2021-10-08T07:08:00Z"/>
                <w:rFonts w:ascii="Times New Roman" w:hAnsi="Times New Roman" w:cs="Times New Roman"/>
                <w:sz w:val="24"/>
                <w:szCs w:val="24"/>
              </w:rPr>
            </w:pPr>
            <w:ins w:id="77" w:author="Sharon SAM (MOM)" w:date="2021-10-08T07:08:00Z">
              <w:r w:rsidRPr="004D7EAB">
                <w:rPr>
                  <w:rFonts w:ascii="Times New Roman" w:hAnsi="Times New Roman" w:cs="Times New Roman"/>
                  <w:sz w:val="24"/>
                  <w:szCs w:val="24"/>
                </w:rPr>
                <w:t>5</w:t>
              </w:r>
            </w:ins>
          </w:p>
        </w:tc>
        <w:tc>
          <w:tcPr>
            <w:tcW w:w="4819" w:type="dxa"/>
            <w:tcBorders>
              <w:top w:val="single" w:sz="4" w:space="0" w:color="auto"/>
              <w:left w:val="single" w:sz="4" w:space="0" w:color="auto"/>
              <w:bottom w:val="single" w:sz="4" w:space="0" w:color="auto"/>
              <w:right w:val="single" w:sz="4" w:space="0" w:color="auto"/>
            </w:tcBorders>
            <w:hideMark/>
          </w:tcPr>
          <w:p w14:paraId="1CC4E6F0" w14:textId="77777777" w:rsidR="00A13792" w:rsidRPr="004D7EAB" w:rsidRDefault="00A13792" w:rsidP="005D2DE3">
            <w:pPr>
              <w:jc w:val="both"/>
              <w:rPr>
                <w:ins w:id="78" w:author="Sharon SAM (MOM)" w:date="2021-10-08T07:08:00Z"/>
                <w:rFonts w:ascii="Times New Roman" w:hAnsi="Times New Roman" w:cs="Times New Roman"/>
                <w:sz w:val="24"/>
                <w:szCs w:val="24"/>
              </w:rPr>
            </w:pPr>
            <w:ins w:id="79" w:author="Sharon SAM (MOM)" w:date="2021-10-08T07:08:00Z">
              <w:r w:rsidRPr="004D7EAB">
                <w:rPr>
                  <w:rFonts w:ascii="Times New Roman" w:hAnsi="Times New Roman" w:cs="Times New Roman"/>
                  <w:sz w:val="24"/>
                  <w:szCs w:val="24"/>
                </w:rPr>
                <w:t>Premier</w:t>
              </w:r>
            </w:ins>
          </w:p>
          <w:p w14:paraId="48DC4F97" w14:textId="77777777" w:rsidR="00A13792" w:rsidRPr="004D7EAB" w:rsidRDefault="00A13792" w:rsidP="005D2DE3">
            <w:pPr>
              <w:jc w:val="both"/>
              <w:rPr>
                <w:ins w:id="80" w:author="Sharon SAM (MOM)" w:date="2021-10-08T07:08:00Z"/>
                <w:rFonts w:ascii="Times New Roman" w:hAnsi="Times New Roman" w:cs="Times New Roman"/>
                <w:sz w:val="24"/>
                <w:szCs w:val="24"/>
              </w:rPr>
            </w:pPr>
          </w:p>
          <w:p w14:paraId="46E63BDB" w14:textId="77777777" w:rsidR="00A13792" w:rsidRPr="004D7EAB" w:rsidRDefault="00A13792" w:rsidP="005D2DE3">
            <w:pPr>
              <w:jc w:val="both"/>
              <w:rPr>
                <w:ins w:id="81" w:author="Sharon SAM (MOM)" w:date="2021-10-08T07:08:00Z"/>
                <w:rFonts w:ascii="Times New Roman" w:hAnsi="Times New Roman" w:cs="Times New Roman"/>
                <w:sz w:val="24"/>
                <w:szCs w:val="24"/>
              </w:rPr>
            </w:pPr>
          </w:p>
        </w:tc>
        <w:tc>
          <w:tcPr>
            <w:tcW w:w="3209" w:type="dxa"/>
            <w:tcBorders>
              <w:top w:val="single" w:sz="4" w:space="0" w:color="auto"/>
              <w:left w:val="single" w:sz="4" w:space="0" w:color="auto"/>
              <w:bottom w:val="single" w:sz="4" w:space="0" w:color="auto"/>
              <w:right w:val="single" w:sz="4" w:space="0" w:color="auto"/>
            </w:tcBorders>
            <w:hideMark/>
          </w:tcPr>
          <w:p w14:paraId="09931EE6" w14:textId="77777777" w:rsidR="00A13792" w:rsidRPr="004D7EAB" w:rsidRDefault="00A13792" w:rsidP="005D2DE3">
            <w:pPr>
              <w:jc w:val="both"/>
              <w:rPr>
                <w:ins w:id="82" w:author="Sharon SAM (MOM)" w:date="2021-10-08T07:08:00Z"/>
                <w:rFonts w:ascii="Times New Roman" w:hAnsi="Times New Roman" w:cs="Times New Roman"/>
                <w:sz w:val="24"/>
                <w:szCs w:val="24"/>
              </w:rPr>
            </w:pPr>
            <w:ins w:id="83" w:author="Sharon SAM (MOM)" w:date="2021-10-08T07:08:00Z">
              <w:r w:rsidRPr="004D7EAB">
                <w:rPr>
                  <w:rFonts w:ascii="Times New Roman" w:hAnsi="Times New Roman" w:cs="Times New Roman"/>
                  <w:sz w:val="24"/>
                  <w:szCs w:val="24"/>
                </w:rPr>
                <w:t>6681 9462</w:t>
              </w:r>
            </w:ins>
          </w:p>
        </w:tc>
      </w:tr>
      <w:tr w:rsidR="00A13792" w:rsidRPr="004D7EAB" w14:paraId="32C080CF" w14:textId="77777777" w:rsidTr="005D2DE3">
        <w:trPr>
          <w:ins w:id="84" w:author="Sharon SAM (MOM)" w:date="2021-10-08T07:08:00Z"/>
        </w:trPr>
        <w:tc>
          <w:tcPr>
            <w:tcW w:w="988" w:type="dxa"/>
            <w:tcBorders>
              <w:top w:val="single" w:sz="4" w:space="0" w:color="auto"/>
              <w:left w:val="single" w:sz="4" w:space="0" w:color="auto"/>
              <w:bottom w:val="single" w:sz="4" w:space="0" w:color="auto"/>
              <w:right w:val="single" w:sz="4" w:space="0" w:color="auto"/>
            </w:tcBorders>
            <w:hideMark/>
          </w:tcPr>
          <w:p w14:paraId="7D6C6665" w14:textId="77777777" w:rsidR="00A13792" w:rsidRPr="004D7EAB" w:rsidRDefault="00A13792" w:rsidP="005D2DE3">
            <w:pPr>
              <w:jc w:val="both"/>
              <w:rPr>
                <w:ins w:id="85" w:author="Sharon SAM (MOM)" w:date="2021-10-08T07:08:00Z"/>
                <w:rFonts w:ascii="Times New Roman" w:hAnsi="Times New Roman" w:cs="Times New Roman"/>
                <w:sz w:val="24"/>
                <w:szCs w:val="24"/>
              </w:rPr>
            </w:pPr>
            <w:ins w:id="86" w:author="Sharon SAM (MOM)" w:date="2021-10-08T07:08:00Z">
              <w:r w:rsidRPr="004D7EAB">
                <w:rPr>
                  <w:rFonts w:ascii="Times New Roman" w:hAnsi="Times New Roman" w:cs="Times New Roman"/>
                  <w:sz w:val="24"/>
                  <w:szCs w:val="24"/>
                </w:rPr>
                <w:t>6</w:t>
              </w:r>
            </w:ins>
          </w:p>
        </w:tc>
        <w:tc>
          <w:tcPr>
            <w:tcW w:w="4819" w:type="dxa"/>
            <w:tcBorders>
              <w:top w:val="single" w:sz="4" w:space="0" w:color="auto"/>
              <w:left w:val="single" w:sz="4" w:space="0" w:color="auto"/>
              <w:bottom w:val="single" w:sz="4" w:space="0" w:color="auto"/>
              <w:right w:val="single" w:sz="4" w:space="0" w:color="auto"/>
            </w:tcBorders>
            <w:hideMark/>
          </w:tcPr>
          <w:p w14:paraId="42A13BD5" w14:textId="77777777" w:rsidR="00A13792" w:rsidRPr="004D7EAB" w:rsidRDefault="00A13792" w:rsidP="005D2DE3">
            <w:pPr>
              <w:jc w:val="both"/>
              <w:rPr>
                <w:ins w:id="87" w:author="Sharon SAM (MOM)" w:date="2021-10-08T07:08:00Z"/>
                <w:rFonts w:ascii="Times New Roman" w:hAnsi="Times New Roman" w:cs="Times New Roman"/>
                <w:sz w:val="24"/>
                <w:szCs w:val="24"/>
              </w:rPr>
            </w:pPr>
            <w:ins w:id="88" w:author="Sharon SAM (MOM)" w:date="2021-10-08T07:08:00Z">
              <w:r w:rsidRPr="004D7EAB">
                <w:rPr>
                  <w:rFonts w:ascii="Times New Roman" w:hAnsi="Times New Roman" w:cs="Times New Roman"/>
                  <w:sz w:val="24"/>
                  <w:szCs w:val="24"/>
                </w:rPr>
                <w:t>HDT</w:t>
              </w:r>
            </w:ins>
          </w:p>
          <w:p w14:paraId="3E81400F" w14:textId="77777777" w:rsidR="00A13792" w:rsidRPr="004D7EAB" w:rsidRDefault="00A13792" w:rsidP="005D2DE3">
            <w:pPr>
              <w:jc w:val="both"/>
              <w:rPr>
                <w:ins w:id="89" w:author="Sharon SAM (MOM)" w:date="2021-10-08T07:08:00Z"/>
                <w:rFonts w:ascii="Times New Roman" w:hAnsi="Times New Roman" w:cs="Times New Roman"/>
                <w:sz w:val="24"/>
                <w:szCs w:val="24"/>
              </w:rPr>
            </w:pPr>
          </w:p>
          <w:p w14:paraId="7F834594" w14:textId="77777777" w:rsidR="00A13792" w:rsidRPr="004D7EAB" w:rsidRDefault="00A13792" w:rsidP="005D2DE3">
            <w:pPr>
              <w:jc w:val="both"/>
              <w:rPr>
                <w:ins w:id="90" w:author="Sharon SAM (MOM)" w:date="2021-10-08T07:08:00Z"/>
                <w:rFonts w:ascii="Times New Roman" w:hAnsi="Times New Roman" w:cs="Times New Roman"/>
                <w:sz w:val="24"/>
                <w:szCs w:val="24"/>
              </w:rPr>
            </w:pPr>
          </w:p>
        </w:tc>
        <w:tc>
          <w:tcPr>
            <w:tcW w:w="3209" w:type="dxa"/>
            <w:tcBorders>
              <w:top w:val="single" w:sz="4" w:space="0" w:color="auto"/>
              <w:left w:val="single" w:sz="4" w:space="0" w:color="auto"/>
              <w:bottom w:val="single" w:sz="4" w:space="0" w:color="auto"/>
              <w:right w:val="single" w:sz="4" w:space="0" w:color="auto"/>
            </w:tcBorders>
            <w:hideMark/>
          </w:tcPr>
          <w:p w14:paraId="6A113F91" w14:textId="77777777" w:rsidR="00A13792" w:rsidRPr="004D7EAB" w:rsidRDefault="00A13792" w:rsidP="005D2DE3">
            <w:pPr>
              <w:jc w:val="both"/>
              <w:rPr>
                <w:ins w:id="91" w:author="Sharon SAM (MOM)" w:date="2021-10-08T07:08:00Z"/>
                <w:rFonts w:ascii="Times New Roman" w:hAnsi="Times New Roman" w:cs="Times New Roman"/>
                <w:sz w:val="24"/>
                <w:szCs w:val="24"/>
              </w:rPr>
            </w:pPr>
            <w:ins w:id="92" w:author="Sharon SAM (MOM)" w:date="2021-10-08T07:08:00Z">
              <w:r w:rsidRPr="004D7EAB">
                <w:rPr>
                  <w:rFonts w:ascii="Times New Roman" w:hAnsi="Times New Roman" w:cs="Times New Roman"/>
                  <w:sz w:val="24"/>
                  <w:szCs w:val="24"/>
                </w:rPr>
                <w:t>8507 9691</w:t>
              </w:r>
            </w:ins>
          </w:p>
        </w:tc>
      </w:tr>
      <w:tr w:rsidR="00A13792" w:rsidRPr="004D7EAB" w14:paraId="1879E398" w14:textId="77777777" w:rsidTr="005D2DE3">
        <w:trPr>
          <w:ins w:id="93" w:author="Sharon SAM (MOM)" w:date="2021-10-08T07:08:00Z"/>
        </w:trPr>
        <w:tc>
          <w:tcPr>
            <w:tcW w:w="988" w:type="dxa"/>
            <w:tcBorders>
              <w:top w:val="single" w:sz="4" w:space="0" w:color="auto"/>
              <w:left w:val="single" w:sz="4" w:space="0" w:color="auto"/>
              <w:bottom w:val="single" w:sz="4" w:space="0" w:color="auto"/>
              <w:right w:val="single" w:sz="4" w:space="0" w:color="auto"/>
            </w:tcBorders>
            <w:hideMark/>
          </w:tcPr>
          <w:p w14:paraId="1E1A4497" w14:textId="77777777" w:rsidR="00A13792" w:rsidRPr="004D7EAB" w:rsidRDefault="00A13792" w:rsidP="005D2DE3">
            <w:pPr>
              <w:jc w:val="both"/>
              <w:rPr>
                <w:ins w:id="94" w:author="Sharon SAM (MOM)" w:date="2021-10-08T07:08:00Z"/>
                <w:rFonts w:ascii="Times New Roman" w:hAnsi="Times New Roman" w:cs="Times New Roman"/>
                <w:sz w:val="24"/>
                <w:szCs w:val="24"/>
              </w:rPr>
            </w:pPr>
            <w:ins w:id="95" w:author="Sharon SAM (MOM)" w:date="2021-10-08T07:08:00Z">
              <w:r w:rsidRPr="004D7EAB">
                <w:rPr>
                  <w:rFonts w:ascii="Times New Roman" w:hAnsi="Times New Roman" w:cs="Times New Roman"/>
                  <w:sz w:val="24"/>
                  <w:szCs w:val="24"/>
                </w:rPr>
                <w:t>7</w:t>
              </w:r>
            </w:ins>
          </w:p>
        </w:tc>
        <w:tc>
          <w:tcPr>
            <w:tcW w:w="4819" w:type="dxa"/>
            <w:tcBorders>
              <w:top w:val="single" w:sz="4" w:space="0" w:color="auto"/>
              <w:left w:val="single" w:sz="4" w:space="0" w:color="auto"/>
              <w:bottom w:val="single" w:sz="4" w:space="0" w:color="auto"/>
              <w:right w:val="single" w:sz="4" w:space="0" w:color="auto"/>
            </w:tcBorders>
            <w:hideMark/>
          </w:tcPr>
          <w:p w14:paraId="70C621F4" w14:textId="77777777" w:rsidR="00A13792" w:rsidRPr="004D7EAB" w:rsidRDefault="00A13792" w:rsidP="005D2DE3">
            <w:pPr>
              <w:jc w:val="both"/>
              <w:rPr>
                <w:ins w:id="96" w:author="Sharon SAM (MOM)" w:date="2021-10-08T07:08:00Z"/>
                <w:rFonts w:ascii="Times New Roman" w:hAnsi="Times New Roman" w:cs="Times New Roman"/>
                <w:sz w:val="24"/>
                <w:szCs w:val="24"/>
              </w:rPr>
            </w:pPr>
            <w:ins w:id="97" w:author="Sharon SAM (MOM)" w:date="2021-10-08T07:08:00Z">
              <w:r w:rsidRPr="004D7EAB">
                <w:rPr>
                  <w:rFonts w:ascii="Times New Roman" w:hAnsi="Times New Roman" w:cs="Times New Roman"/>
                  <w:sz w:val="24"/>
                  <w:szCs w:val="24"/>
                </w:rPr>
                <w:t>Go-Jek, Ryde, MVL(TADA)</w:t>
              </w:r>
            </w:ins>
          </w:p>
          <w:p w14:paraId="7C118A51" w14:textId="77777777" w:rsidR="00A13792" w:rsidRPr="004D7EAB" w:rsidRDefault="00A13792" w:rsidP="005D2DE3">
            <w:pPr>
              <w:jc w:val="both"/>
              <w:rPr>
                <w:ins w:id="98" w:author="Sharon SAM (MOM)" w:date="2021-10-08T07:08:00Z"/>
                <w:rFonts w:ascii="Times New Roman" w:hAnsi="Times New Roman" w:cs="Times New Roman"/>
                <w:sz w:val="24"/>
                <w:szCs w:val="24"/>
              </w:rPr>
            </w:pPr>
          </w:p>
        </w:tc>
        <w:tc>
          <w:tcPr>
            <w:tcW w:w="3209" w:type="dxa"/>
            <w:tcBorders>
              <w:top w:val="single" w:sz="4" w:space="0" w:color="auto"/>
              <w:left w:val="single" w:sz="4" w:space="0" w:color="auto"/>
              <w:bottom w:val="single" w:sz="4" w:space="0" w:color="auto"/>
              <w:right w:val="single" w:sz="4" w:space="0" w:color="auto"/>
            </w:tcBorders>
            <w:hideMark/>
          </w:tcPr>
          <w:p w14:paraId="47F44F38" w14:textId="77777777" w:rsidR="00A13792" w:rsidRPr="004D7EAB" w:rsidRDefault="00A13792" w:rsidP="005D2DE3">
            <w:pPr>
              <w:rPr>
                <w:ins w:id="99" w:author="Sharon SAM (MOM)" w:date="2021-10-08T07:08:00Z"/>
                <w:rFonts w:ascii="Times New Roman" w:hAnsi="Times New Roman" w:cs="Times New Roman"/>
                <w:sz w:val="24"/>
                <w:szCs w:val="24"/>
              </w:rPr>
            </w:pPr>
            <w:ins w:id="100" w:author="Sharon SAM (MOM)" w:date="2021-10-08T07:08:00Z">
              <w:r w:rsidRPr="004D7EAB">
                <w:rPr>
                  <w:rFonts w:ascii="Times New Roman" w:hAnsi="Times New Roman" w:cs="Times New Roman"/>
                  <w:sz w:val="24"/>
                  <w:szCs w:val="24"/>
                </w:rPr>
                <w:t>Use the respective providers’ app</w:t>
              </w:r>
            </w:ins>
          </w:p>
          <w:p w14:paraId="028FF2AF" w14:textId="77777777" w:rsidR="00A13792" w:rsidRPr="004D7EAB" w:rsidRDefault="00A13792" w:rsidP="005D2DE3">
            <w:pPr>
              <w:rPr>
                <w:ins w:id="101" w:author="Sharon SAM (MOM)" w:date="2021-10-08T07:08:00Z"/>
                <w:rFonts w:ascii="Times New Roman" w:hAnsi="Times New Roman" w:cs="Times New Roman"/>
                <w:sz w:val="24"/>
                <w:szCs w:val="24"/>
              </w:rPr>
            </w:pPr>
          </w:p>
          <w:p w14:paraId="675DE728" w14:textId="77777777" w:rsidR="00A13792" w:rsidRPr="004D7EAB" w:rsidRDefault="00A13792" w:rsidP="005D2DE3">
            <w:pPr>
              <w:rPr>
                <w:ins w:id="102" w:author="Sharon SAM (MOM)" w:date="2021-10-08T07:08:00Z"/>
                <w:rFonts w:ascii="Times New Roman" w:hAnsi="Times New Roman" w:cs="Times New Roman"/>
                <w:sz w:val="24"/>
                <w:szCs w:val="24"/>
              </w:rPr>
            </w:pPr>
          </w:p>
        </w:tc>
      </w:tr>
    </w:tbl>
    <w:p w14:paraId="16E0DD54" w14:textId="77777777" w:rsidR="00A13792" w:rsidRPr="00A13792" w:rsidRDefault="00A13792" w:rsidP="00042D6C">
      <w:pPr>
        <w:jc w:val="both"/>
        <w:rPr>
          <w:bCs/>
          <w:sz w:val="24"/>
          <w:szCs w:val="24"/>
          <w:rPrChange w:id="103" w:author="Sharon SAM (MOM)" w:date="2021-10-08T07:07:00Z">
            <w:rPr>
              <w:b/>
              <w:sz w:val="24"/>
              <w:szCs w:val="24"/>
              <w:u w:val="single"/>
            </w:rPr>
          </w:rPrChange>
        </w:rPr>
      </w:pPr>
    </w:p>
    <w:p w14:paraId="15AC3A08" w14:textId="65203628" w:rsidR="00A13792" w:rsidRPr="00A13792" w:rsidRDefault="00A13792" w:rsidP="00042D6C">
      <w:pPr>
        <w:jc w:val="both"/>
        <w:rPr>
          <w:ins w:id="104" w:author="Sharon SAM (MOM)" w:date="2021-10-08T07:08:00Z"/>
          <w:bCs/>
          <w:sz w:val="24"/>
          <w:szCs w:val="24"/>
          <w:u w:val="single"/>
          <w:rPrChange w:id="105" w:author="Sharon SAM (MOM)" w:date="2021-10-08T07:08:00Z">
            <w:rPr>
              <w:ins w:id="106" w:author="Sharon SAM (MOM)" w:date="2021-10-08T07:08:00Z"/>
              <w:b/>
              <w:sz w:val="24"/>
              <w:szCs w:val="24"/>
              <w:u w:val="single"/>
            </w:rPr>
          </w:rPrChange>
        </w:rPr>
      </w:pPr>
      <w:ins w:id="107" w:author="Sharon SAM (MOM)" w:date="2021-10-08T07:08:00Z">
        <w:r w:rsidRPr="00EB5CD9">
          <w:rPr>
            <w:bCs/>
            <w:sz w:val="24"/>
            <w:szCs w:val="24"/>
            <w:rPrChange w:id="108" w:author="Sharon SAM (MOM)" w:date="2021-10-08T07:17:00Z">
              <w:rPr>
                <w:b/>
                <w:sz w:val="24"/>
                <w:szCs w:val="24"/>
                <w:u w:val="single"/>
              </w:rPr>
            </w:rPrChange>
          </w:rPr>
          <w:t>If travel history</w:t>
        </w:r>
        <w:r w:rsidRPr="00A13792">
          <w:rPr>
            <w:bCs/>
            <w:sz w:val="24"/>
            <w:szCs w:val="24"/>
            <w:u w:val="single"/>
            <w:rPrChange w:id="109" w:author="Sharon SAM (MOM)" w:date="2021-10-08T07:08:00Z">
              <w:rPr>
                <w:b/>
                <w:sz w:val="24"/>
                <w:szCs w:val="24"/>
                <w:u w:val="single"/>
              </w:rPr>
            </w:rPrChange>
          </w:rPr>
          <w:t xml:space="preserve"> </w:t>
        </w:r>
        <w:r w:rsidRPr="00EB5CD9">
          <w:rPr>
            <w:bCs/>
            <w:sz w:val="24"/>
            <w:szCs w:val="24"/>
            <w:u w:val="single"/>
            <w:rPrChange w:id="110" w:author="Sharon SAM (MOM)" w:date="2021-10-08T07:17:00Z">
              <w:rPr>
                <w:b/>
                <w:sz w:val="24"/>
                <w:szCs w:val="24"/>
                <w:u w:val="single"/>
              </w:rPr>
            </w:rPrChange>
          </w:rPr>
          <w:t>includes</w:t>
        </w:r>
        <w:r w:rsidRPr="00A13792">
          <w:rPr>
            <w:bCs/>
            <w:sz w:val="24"/>
            <w:szCs w:val="24"/>
            <w:u w:val="single"/>
            <w:rPrChange w:id="111" w:author="Sharon SAM (MOM)" w:date="2021-10-08T07:08:00Z">
              <w:rPr>
                <w:b/>
                <w:sz w:val="24"/>
                <w:szCs w:val="24"/>
                <w:u w:val="single"/>
              </w:rPr>
            </w:rPrChange>
          </w:rPr>
          <w:t xml:space="preserve"> </w:t>
        </w:r>
      </w:ins>
      <w:ins w:id="112" w:author="Sharon SAM (MOM)" w:date="2021-10-08T07:10:00Z">
        <w:r w:rsidRPr="00EB5CD9">
          <w:rPr>
            <w:bCs/>
            <w:sz w:val="24"/>
            <w:szCs w:val="24"/>
            <w:u w:val="single"/>
          </w:rPr>
          <w:fldChar w:fldCharType="begin"/>
        </w:r>
        <w:r w:rsidRPr="00EB5CD9">
          <w:rPr>
            <w:bCs/>
            <w:sz w:val="24"/>
            <w:szCs w:val="24"/>
            <w:u w:val="single"/>
          </w:rPr>
          <w:instrText xml:space="preserve"> HYPERLINK "https://safetravel.ica.gov.sg/wphl/shn-and-swab-summary" </w:instrText>
        </w:r>
        <w:r w:rsidRPr="00EB5CD9">
          <w:rPr>
            <w:bCs/>
            <w:sz w:val="24"/>
            <w:szCs w:val="24"/>
            <w:u w:val="single"/>
            <w:rPrChange w:id="113" w:author="Sharon SAM (MOM)" w:date="2021-10-08T07:17:00Z">
              <w:rPr>
                <w:bCs/>
                <w:sz w:val="24"/>
                <w:szCs w:val="24"/>
                <w:u w:val="single"/>
              </w:rPr>
            </w:rPrChange>
          </w:rPr>
          <w:fldChar w:fldCharType="separate"/>
        </w:r>
        <w:r w:rsidRPr="00EB5CD9">
          <w:rPr>
            <w:rStyle w:val="Hyperlink"/>
            <w:bCs/>
            <w:rPrChange w:id="114" w:author="Sharon SAM (MOM)" w:date="2021-10-08T07:17:00Z">
              <w:rPr>
                <w:b/>
                <w:sz w:val="24"/>
                <w:szCs w:val="24"/>
                <w:u w:val="single"/>
              </w:rPr>
            </w:rPrChange>
          </w:rPr>
          <w:t>countries/regions in Category IV</w:t>
        </w:r>
        <w:r w:rsidRPr="00EB5CD9">
          <w:rPr>
            <w:bCs/>
            <w:sz w:val="24"/>
            <w:szCs w:val="24"/>
            <w:u w:val="single"/>
            <w:rPrChange w:id="115" w:author="Sharon SAM (MOM)" w:date="2021-10-08T07:17:00Z">
              <w:rPr>
                <w:bCs/>
                <w:sz w:val="24"/>
                <w:szCs w:val="24"/>
                <w:u w:val="single"/>
              </w:rPr>
            </w:rPrChange>
          </w:rPr>
          <w:fldChar w:fldCharType="end"/>
        </w:r>
      </w:ins>
    </w:p>
    <w:p w14:paraId="636289BB" w14:textId="77777777" w:rsidR="00A13792" w:rsidRPr="003307FE" w:rsidRDefault="00A13792" w:rsidP="00042D6C">
      <w:pPr>
        <w:jc w:val="both"/>
        <w:rPr>
          <w:b/>
          <w:sz w:val="24"/>
          <w:szCs w:val="24"/>
          <w:u w:val="single"/>
        </w:rPr>
      </w:pPr>
    </w:p>
    <w:tbl>
      <w:tblPr>
        <w:tblStyle w:val="TableGrid"/>
        <w:tblW w:w="0" w:type="auto"/>
        <w:tblInd w:w="0" w:type="dxa"/>
        <w:tblLook w:val="04A0" w:firstRow="1" w:lastRow="0" w:firstColumn="1" w:lastColumn="0" w:noHBand="0" w:noVBand="1"/>
      </w:tblPr>
      <w:tblGrid>
        <w:gridCol w:w="1672"/>
        <w:gridCol w:w="3944"/>
        <w:gridCol w:w="3400"/>
      </w:tblGrid>
      <w:tr w:rsidR="003307FE" w:rsidRPr="003307FE" w14:paraId="3025002D" w14:textId="77777777" w:rsidTr="00A45827">
        <w:tc>
          <w:tcPr>
            <w:tcW w:w="16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DB83193" w14:textId="77777777" w:rsidR="003307FE" w:rsidRPr="003307FE" w:rsidRDefault="003307FE" w:rsidP="00042D6C">
            <w:pPr>
              <w:jc w:val="both"/>
              <w:rPr>
                <w:rFonts w:ascii="Times New Roman" w:hAnsi="Times New Roman" w:cs="Times New Roman"/>
                <w:b/>
                <w:sz w:val="24"/>
                <w:szCs w:val="24"/>
              </w:rPr>
            </w:pPr>
            <w:r w:rsidRPr="003307FE">
              <w:rPr>
                <w:rFonts w:ascii="Times New Roman" w:hAnsi="Times New Roman" w:cs="Times New Roman"/>
                <w:b/>
                <w:sz w:val="24"/>
                <w:szCs w:val="24"/>
              </w:rPr>
              <w:t>Service provider and contact number</w:t>
            </w:r>
          </w:p>
        </w:tc>
        <w:tc>
          <w:tcPr>
            <w:tcW w:w="39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E52AD45" w14:textId="77777777" w:rsidR="003307FE" w:rsidRPr="003307FE" w:rsidRDefault="003307FE" w:rsidP="00042D6C">
            <w:pPr>
              <w:jc w:val="both"/>
              <w:rPr>
                <w:rFonts w:ascii="Times New Roman" w:hAnsi="Times New Roman" w:cs="Times New Roman"/>
                <w:b/>
                <w:sz w:val="24"/>
                <w:szCs w:val="24"/>
              </w:rPr>
            </w:pPr>
            <w:r w:rsidRPr="003307FE">
              <w:rPr>
                <w:rFonts w:ascii="Times New Roman" w:hAnsi="Times New Roman" w:cs="Times New Roman"/>
                <w:b/>
                <w:sz w:val="24"/>
                <w:szCs w:val="24"/>
              </w:rPr>
              <w:t>How to book</w:t>
            </w:r>
          </w:p>
        </w:tc>
        <w:tc>
          <w:tcPr>
            <w:tcW w:w="340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CDF3E1" w14:textId="77777777" w:rsidR="003307FE" w:rsidRPr="003307FE" w:rsidRDefault="003307FE" w:rsidP="00042D6C">
            <w:pPr>
              <w:jc w:val="both"/>
              <w:rPr>
                <w:rFonts w:ascii="Times New Roman" w:hAnsi="Times New Roman" w:cs="Times New Roman"/>
                <w:b/>
                <w:sz w:val="24"/>
                <w:szCs w:val="24"/>
              </w:rPr>
            </w:pPr>
            <w:r w:rsidRPr="003307FE">
              <w:rPr>
                <w:rFonts w:ascii="Times New Roman" w:hAnsi="Times New Roman" w:cs="Times New Roman"/>
                <w:b/>
                <w:sz w:val="24"/>
                <w:szCs w:val="24"/>
              </w:rPr>
              <w:t>Cost</w:t>
            </w:r>
          </w:p>
          <w:p w14:paraId="5C11C0F9" w14:textId="77777777" w:rsidR="003307FE" w:rsidRPr="003307FE" w:rsidRDefault="003307FE" w:rsidP="00042D6C">
            <w:pPr>
              <w:jc w:val="both"/>
              <w:rPr>
                <w:rFonts w:ascii="Times New Roman" w:hAnsi="Times New Roman" w:cs="Times New Roman"/>
                <w:bCs/>
                <w:i/>
                <w:iCs/>
                <w:sz w:val="24"/>
                <w:szCs w:val="24"/>
              </w:rPr>
            </w:pPr>
            <w:r w:rsidRPr="003307FE">
              <w:rPr>
                <w:rFonts w:ascii="Times New Roman" w:hAnsi="Times New Roman" w:cs="Times New Roman"/>
                <w:bCs/>
                <w:i/>
                <w:iCs/>
                <w:sz w:val="24"/>
                <w:szCs w:val="24"/>
              </w:rPr>
              <w:t>(an additional 10% will be charged for credit card payment)</w:t>
            </w:r>
          </w:p>
        </w:tc>
      </w:tr>
      <w:tr w:rsidR="003307FE" w:rsidRPr="003307FE" w14:paraId="76C5DD0C" w14:textId="77777777" w:rsidTr="00A45827">
        <w:tc>
          <w:tcPr>
            <w:tcW w:w="1672" w:type="dxa"/>
            <w:vMerge w:val="restart"/>
            <w:tcBorders>
              <w:top w:val="single" w:sz="4" w:space="0" w:color="auto"/>
              <w:left w:val="single" w:sz="4" w:space="0" w:color="auto"/>
              <w:bottom w:val="single" w:sz="4" w:space="0" w:color="auto"/>
              <w:right w:val="single" w:sz="4" w:space="0" w:color="auto"/>
            </w:tcBorders>
          </w:tcPr>
          <w:p w14:paraId="16849185" w14:textId="77777777" w:rsidR="003307FE" w:rsidRPr="003307FE" w:rsidRDefault="003307FE" w:rsidP="00042D6C">
            <w:pPr>
              <w:spacing w:line="252" w:lineRule="auto"/>
              <w:jc w:val="both"/>
              <w:rPr>
                <w:rFonts w:ascii="Times New Roman" w:hAnsi="Times New Roman" w:cs="Times New Roman"/>
                <w:sz w:val="24"/>
                <w:szCs w:val="24"/>
              </w:rPr>
            </w:pPr>
            <w:r w:rsidRPr="003307FE">
              <w:rPr>
                <w:rFonts w:ascii="Times New Roman" w:hAnsi="Times New Roman" w:cs="Times New Roman"/>
                <w:sz w:val="24"/>
                <w:szCs w:val="24"/>
              </w:rPr>
              <w:t>Strides Transportation Pte Ltd</w:t>
            </w:r>
          </w:p>
          <w:p w14:paraId="76CF669E" w14:textId="77777777" w:rsidR="003307FE" w:rsidRPr="003307FE" w:rsidRDefault="003307FE" w:rsidP="00042D6C">
            <w:pPr>
              <w:spacing w:line="252" w:lineRule="auto"/>
              <w:jc w:val="both"/>
              <w:rPr>
                <w:rFonts w:ascii="Times New Roman" w:hAnsi="Times New Roman" w:cs="Times New Roman"/>
                <w:sz w:val="24"/>
                <w:szCs w:val="24"/>
              </w:rPr>
            </w:pPr>
          </w:p>
          <w:p w14:paraId="0DA0AA4C" w14:textId="77777777" w:rsidR="003307FE" w:rsidRPr="003307FE" w:rsidRDefault="003307FE" w:rsidP="00042D6C">
            <w:pPr>
              <w:spacing w:line="252" w:lineRule="auto"/>
              <w:jc w:val="both"/>
              <w:rPr>
                <w:rFonts w:ascii="Times New Roman" w:hAnsi="Times New Roman" w:cs="Times New Roman"/>
                <w:sz w:val="24"/>
                <w:szCs w:val="24"/>
              </w:rPr>
            </w:pPr>
            <w:r w:rsidRPr="003307FE">
              <w:rPr>
                <w:rFonts w:ascii="Times New Roman" w:hAnsi="Times New Roman" w:cs="Times New Roman"/>
                <w:sz w:val="24"/>
                <w:szCs w:val="24"/>
              </w:rPr>
              <w:t>6477 5977</w:t>
            </w:r>
          </w:p>
          <w:p w14:paraId="67B1D27D" w14:textId="77777777" w:rsidR="003307FE" w:rsidRPr="003307FE" w:rsidRDefault="003307FE" w:rsidP="00042D6C">
            <w:pPr>
              <w:jc w:val="both"/>
              <w:rPr>
                <w:rFonts w:ascii="Times New Roman" w:hAnsi="Times New Roman" w:cs="Times New Roman"/>
                <w:sz w:val="24"/>
                <w:szCs w:val="24"/>
              </w:rPr>
            </w:pPr>
            <w:r w:rsidRPr="003307FE">
              <w:rPr>
                <w:rFonts w:ascii="Times New Roman" w:hAnsi="Times New Roman" w:cs="Times New Roman"/>
                <w:sz w:val="24"/>
                <w:szCs w:val="24"/>
              </w:rPr>
              <w:t>(24 hours)</w:t>
            </w:r>
          </w:p>
        </w:tc>
        <w:tc>
          <w:tcPr>
            <w:tcW w:w="3944" w:type="dxa"/>
            <w:tcBorders>
              <w:top w:val="single" w:sz="4" w:space="0" w:color="auto"/>
              <w:left w:val="single" w:sz="4" w:space="0" w:color="auto"/>
              <w:bottom w:val="single" w:sz="4" w:space="0" w:color="auto"/>
              <w:right w:val="single" w:sz="4" w:space="0" w:color="auto"/>
            </w:tcBorders>
          </w:tcPr>
          <w:p w14:paraId="2BE4FE0C" w14:textId="77777777" w:rsidR="003307FE" w:rsidRPr="003307FE" w:rsidRDefault="003307FE" w:rsidP="00042D6C">
            <w:pPr>
              <w:spacing w:line="252" w:lineRule="auto"/>
              <w:jc w:val="both"/>
              <w:rPr>
                <w:rFonts w:ascii="Times New Roman" w:hAnsi="Times New Roman" w:cs="Times New Roman"/>
                <w:sz w:val="24"/>
                <w:szCs w:val="24"/>
              </w:rPr>
            </w:pPr>
            <w:r w:rsidRPr="003307FE">
              <w:rPr>
                <w:rFonts w:ascii="Times New Roman" w:hAnsi="Times New Roman" w:cs="Times New Roman"/>
                <w:b/>
                <w:sz w:val="24"/>
                <w:szCs w:val="24"/>
              </w:rPr>
              <w:t xml:space="preserve">From checkpoint to SHN residence: </w:t>
            </w:r>
            <w:r w:rsidRPr="003307FE">
              <w:rPr>
                <w:rFonts w:ascii="Times New Roman" w:eastAsiaTheme="minorHAnsi" w:hAnsi="Times New Roman" w:cs="Times New Roman"/>
                <w:sz w:val="24"/>
                <w:szCs w:val="24"/>
                <w:lang w:eastAsia="en-US"/>
              </w:rPr>
              <w:t>Please follow the instructions provided at the booking desk at the checkpoint.</w:t>
            </w:r>
          </w:p>
          <w:p w14:paraId="0AF2D6C6" w14:textId="77777777" w:rsidR="003307FE" w:rsidRPr="003307FE" w:rsidRDefault="003307FE" w:rsidP="00042D6C">
            <w:pPr>
              <w:pStyle w:val="ListParagraph"/>
              <w:spacing w:line="252" w:lineRule="auto"/>
              <w:ind w:left="0"/>
              <w:jc w:val="both"/>
              <w:rPr>
                <w:rFonts w:ascii="Times New Roman" w:hAnsi="Times New Roman" w:cs="Times New Roman"/>
                <w:bCs/>
                <w:sz w:val="24"/>
                <w:szCs w:val="24"/>
              </w:rPr>
            </w:pPr>
          </w:p>
          <w:p w14:paraId="21261730" w14:textId="77777777" w:rsidR="003307FE" w:rsidRPr="003307FE" w:rsidRDefault="003307FE" w:rsidP="00042D6C">
            <w:pPr>
              <w:pStyle w:val="ListParagraph"/>
              <w:spacing w:line="252" w:lineRule="auto"/>
              <w:ind w:left="0"/>
              <w:jc w:val="both"/>
              <w:rPr>
                <w:rFonts w:ascii="Times New Roman" w:hAnsi="Times New Roman" w:cs="Times New Roman"/>
                <w:bCs/>
                <w:i/>
                <w:iCs/>
                <w:sz w:val="24"/>
                <w:szCs w:val="24"/>
              </w:rPr>
            </w:pPr>
            <w:r w:rsidRPr="003307FE">
              <w:rPr>
                <w:rFonts w:ascii="Times New Roman" w:hAnsi="Times New Roman" w:cs="Times New Roman"/>
                <w:bCs/>
                <w:i/>
                <w:iCs/>
                <w:sz w:val="24"/>
                <w:szCs w:val="24"/>
              </w:rPr>
              <w:t>And</w:t>
            </w:r>
          </w:p>
          <w:p w14:paraId="4D545B30" w14:textId="77777777" w:rsidR="003307FE" w:rsidRPr="003307FE" w:rsidRDefault="003307FE" w:rsidP="00042D6C">
            <w:pPr>
              <w:pStyle w:val="ListParagraph"/>
              <w:spacing w:line="252" w:lineRule="auto"/>
              <w:ind w:left="0"/>
              <w:jc w:val="both"/>
              <w:rPr>
                <w:rFonts w:ascii="Times New Roman" w:hAnsi="Times New Roman" w:cs="Times New Roman"/>
                <w:bCs/>
                <w:i/>
                <w:iCs/>
                <w:sz w:val="24"/>
                <w:szCs w:val="24"/>
              </w:rPr>
            </w:pPr>
          </w:p>
          <w:p w14:paraId="383B169B" w14:textId="77777777" w:rsidR="003307FE" w:rsidRPr="003307FE" w:rsidRDefault="003307FE" w:rsidP="00042D6C">
            <w:pPr>
              <w:jc w:val="both"/>
              <w:rPr>
                <w:rFonts w:ascii="Times New Roman" w:hAnsi="Times New Roman" w:cs="Times New Roman"/>
                <w:bCs/>
                <w:sz w:val="24"/>
                <w:szCs w:val="24"/>
              </w:rPr>
            </w:pPr>
            <w:r w:rsidRPr="003307FE">
              <w:rPr>
                <w:rFonts w:ascii="Times New Roman" w:hAnsi="Times New Roman" w:cs="Times New Roman"/>
                <w:b/>
                <w:sz w:val="24"/>
                <w:szCs w:val="24"/>
              </w:rPr>
              <w:t xml:space="preserve">Between SHN residence and COVID-19 testing facility (2-way): </w:t>
            </w:r>
            <w:r w:rsidRPr="003307FE">
              <w:rPr>
                <w:rFonts w:ascii="Times New Roman" w:hAnsi="Times New Roman" w:cs="Times New Roman"/>
                <w:bCs/>
                <w:sz w:val="24"/>
                <w:szCs w:val="24"/>
              </w:rPr>
              <w:t>Please only call the company to arrange for the transport after you have been given an appointment for the test.</w:t>
            </w:r>
          </w:p>
          <w:p w14:paraId="4DDF0DCD" w14:textId="77777777" w:rsidR="003307FE" w:rsidRPr="003307FE" w:rsidRDefault="003307FE" w:rsidP="00042D6C">
            <w:pPr>
              <w:jc w:val="both"/>
              <w:rPr>
                <w:rFonts w:ascii="Times New Roman" w:hAnsi="Times New Roman" w:cs="Times New Roman"/>
                <w:bCs/>
                <w:sz w:val="24"/>
                <w:szCs w:val="24"/>
              </w:rPr>
            </w:pPr>
          </w:p>
        </w:tc>
        <w:tc>
          <w:tcPr>
            <w:tcW w:w="3400" w:type="dxa"/>
            <w:tcBorders>
              <w:top w:val="single" w:sz="4" w:space="0" w:color="auto"/>
              <w:left w:val="single" w:sz="4" w:space="0" w:color="auto"/>
              <w:bottom w:val="single" w:sz="4" w:space="0" w:color="auto"/>
              <w:right w:val="single" w:sz="4" w:space="0" w:color="auto"/>
            </w:tcBorders>
            <w:hideMark/>
          </w:tcPr>
          <w:p w14:paraId="012154FB" w14:textId="77777777" w:rsidR="003307FE" w:rsidRPr="003307FE" w:rsidRDefault="003307FE" w:rsidP="00042D6C">
            <w:pPr>
              <w:jc w:val="both"/>
              <w:rPr>
                <w:rFonts w:ascii="Times New Roman" w:hAnsi="Times New Roman" w:cs="Times New Roman"/>
                <w:sz w:val="24"/>
                <w:szCs w:val="24"/>
              </w:rPr>
            </w:pPr>
            <w:r w:rsidRPr="003307FE">
              <w:rPr>
                <w:rFonts w:ascii="Times New Roman" w:hAnsi="Times New Roman" w:cs="Times New Roman"/>
                <w:sz w:val="24"/>
                <w:szCs w:val="24"/>
              </w:rPr>
              <w:t>$200.00</w:t>
            </w:r>
          </w:p>
        </w:tc>
      </w:tr>
      <w:tr w:rsidR="003307FE" w:rsidRPr="003307FE" w14:paraId="6EAAAD3F" w14:textId="77777777" w:rsidTr="00A45827">
        <w:tc>
          <w:tcPr>
            <w:tcW w:w="0" w:type="auto"/>
            <w:vMerge/>
            <w:tcBorders>
              <w:top w:val="single" w:sz="4" w:space="0" w:color="auto"/>
              <w:left w:val="single" w:sz="4" w:space="0" w:color="auto"/>
              <w:bottom w:val="single" w:sz="4" w:space="0" w:color="auto"/>
              <w:right w:val="single" w:sz="4" w:space="0" w:color="auto"/>
            </w:tcBorders>
            <w:vAlign w:val="center"/>
            <w:hideMark/>
          </w:tcPr>
          <w:p w14:paraId="1FBE1A96" w14:textId="77777777" w:rsidR="003307FE" w:rsidRPr="003307FE" w:rsidRDefault="003307FE" w:rsidP="00042D6C">
            <w:pPr>
              <w:jc w:val="both"/>
              <w:rPr>
                <w:rFonts w:ascii="Times New Roman" w:hAnsi="Times New Roman" w:cs="Times New Roman"/>
                <w:sz w:val="24"/>
                <w:szCs w:val="24"/>
              </w:rPr>
            </w:pPr>
          </w:p>
        </w:tc>
        <w:tc>
          <w:tcPr>
            <w:tcW w:w="3944" w:type="dxa"/>
            <w:tcBorders>
              <w:top w:val="single" w:sz="4" w:space="0" w:color="auto"/>
              <w:left w:val="single" w:sz="4" w:space="0" w:color="auto"/>
              <w:bottom w:val="single" w:sz="4" w:space="0" w:color="auto"/>
              <w:right w:val="single" w:sz="4" w:space="0" w:color="auto"/>
            </w:tcBorders>
            <w:hideMark/>
          </w:tcPr>
          <w:p w14:paraId="5B0EA9DB" w14:textId="77777777" w:rsidR="003307FE" w:rsidRPr="003307FE" w:rsidRDefault="003307FE" w:rsidP="00042D6C">
            <w:pPr>
              <w:jc w:val="both"/>
              <w:rPr>
                <w:rFonts w:ascii="Times New Roman" w:hAnsi="Times New Roman" w:cs="Times New Roman"/>
                <w:b/>
                <w:bCs/>
                <w:sz w:val="24"/>
                <w:szCs w:val="24"/>
              </w:rPr>
            </w:pPr>
            <w:r w:rsidRPr="003307FE">
              <w:rPr>
                <w:rFonts w:ascii="Times New Roman" w:hAnsi="Times New Roman" w:cs="Times New Roman"/>
                <w:b/>
                <w:bCs/>
                <w:sz w:val="24"/>
                <w:szCs w:val="24"/>
              </w:rPr>
              <w:t>Any other approved trips</w:t>
            </w:r>
          </w:p>
        </w:tc>
        <w:tc>
          <w:tcPr>
            <w:tcW w:w="3400" w:type="dxa"/>
            <w:tcBorders>
              <w:top w:val="single" w:sz="4" w:space="0" w:color="auto"/>
              <w:left w:val="single" w:sz="4" w:space="0" w:color="auto"/>
              <w:bottom w:val="single" w:sz="4" w:space="0" w:color="auto"/>
              <w:right w:val="single" w:sz="4" w:space="0" w:color="auto"/>
            </w:tcBorders>
          </w:tcPr>
          <w:p w14:paraId="5C972DB1" w14:textId="77777777" w:rsidR="003307FE" w:rsidRPr="003307FE" w:rsidRDefault="003307FE" w:rsidP="00042D6C">
            <w:pPr>
              <w:spacing w:line="252" w:lineRule="auto"/>
              <w:jc w:val="both"/>
              <w:rPr>
                <w:rFonts w:ascii="Times New Roman" w:hAnsi="Times New Roman" w:cs="Times New Roman"/>
                <w:sz w:val="24"/>
                <w:szCs w:val="24"/>
              </w:rPr>
            </w:pPr>
            <w:r w:rsidRPr="003307FE">
              <w:rPr>
                <w:rFonts w:ascii="Times New Roman" w:hAnsi="Times New Roman" w:cs="Times New Roman"/>
                <w:sz w:val="24"/>
                <w:szCs w:val="24"/>
              </w:rPr>
              <w:t>1-way: $45.00</w:t>
            </w:r>
          </w:p>
          <w:p w14:paraId="2EC0D829" w14:textId="77777777" w:rsidR="003307FE" w:rsidRPr="003307FE" w:rsidRDefault="003307FE" w:rsidP="00042D6C">
            <w:pPr>
              <w:spacing w:line="252" w:lineRule="auto"/>
              <w:jc w:val="both"/>
              <w:rPr>
                <w:rFonts w:ascii="Times New Roman" w:hAnsi="Times New Roman" w:cs="Times New Roman"/>
                <w:sz w:val="24"/>
                <w:szCs w:val="24"/>
              </w:rPr>
            </w:pPr>
          </w:p>
          <w:p w14:paraId="37317636" w14:textId="77777777" w:rsidR="003307FE" w:rsidRPr="003307FE" w:rsidRDefault="003307FE" w:rsidP="00042D6C">
            <w:pPr>
              <w:spacing w:line="252" w:lineRule="auto"/>
              <w:jc w:val="both"/>
              <w:rPr>
                <w:rFonts w:ascii="Times New Roman" w:hAnsi="Times New Roman" w:cs="Times New Roman"/>
                <w:sz w:val="24"/>
                <w:szCs w:val="24"/>
              </w:rPr>
            </w:pPr>
            <w:r w:rsidRPr="003307FE">
              <w:rPr>
                <w:rFonts w:ascii="Times New Roman" w:hAnsi="Times New Roman" w:cs="Times New Roman"/>
                <w:sz w:val="24"/>
                <w:szCs w:val="24"/>
              </w:rPr>
              <w:t>2-way: $90.00</w:t>
            </w:r>
          </w:p>
          <w:p w14:paraId="7F90BCDF" w14:textId="77777777" w:rsidR="003307FE" w:rsidRPr="003307FE" w:rsidRDefault="003307FE" w:rsidP="00042D6C">
            <w:pPr>
              <w:spacing w:line="252" w:lineRule="auto"/>
              <w:jc w:val="both"/>
              <w:rPr>
                <w:rFonts w:ascii="Times New Roman" w:hAnsi="Times New Roman" w:cs="Times New Roman"/>
                <w:sz w:val="24"/>
                <w:szCs w:val="24"/>
              </w:rPr>
            </w:pPr>
          </w:p>
        </w:tc>
      </w:tr>
    </w:tbl>
    <w:p w14:paraId="24C53C01" w14:textId="77777777" w:rsidR="003307FE" w:rsidRPr="003307FE" w:rsidRDefault="003307FE" w:rsidP="00042D6C">
      <w:pPr>
        <w:jc w:val="both"/>
        <w:rPr>
          <w:b/>
          <w:sz w:val="24"/>
          <w:szCs w:val="24"/>
          <w:u w:val="single"/>
        </w:rPr>
      </w:pPr>
    </w:p>
    <w:p w14:paraId="3D9BBE6A" w14:textId="77777777" w:rsidR="00E71982" w:rsidRPr="003307FE" w:rsidRDefault="00E71982" w:rsidP="00042D6C">
      <w:pPr>
        <w:jc w:val="both"/>
        <w:rPr>
          <w:color w:val="000000" w:themeColor="text1"/>
          <w:sz w:val="24"/>
          <w:szCs w:val="24"/>
        </w:rPr>
      </w:pPr>
    </w:p>
    <w:sectPr w:rsidR="00E71982" w:rsidRPr="003307FE">
      <w:headerReference w:type="default" r:id="rId16"/>
      <w:headerReference w:type="first" r:id="rId17"/>
      <w:footerReference w:type="first" r:id="rId18"/>
      <w:pgSz w:w="11909" w:h="16834" w:code="9"/>
      <w:pgMar w:top="720" w:right="1440" w:bottom="720" w:left="1440"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1F14D" w14:textId="77777777" w:rsidR="009D5497" w:rsidRDefault="009D5497">
      <w:r>
        <w:separator/>
      </w:r>
    </w:p>
  </w:endnote>
  <w:endnote w:type="continuationSeparator" w:id="0">
    <w:p w14:paraId="675D79DA" w14:textId="77777777" w:rsidR="009D5497" w:rsidRDefault="009D5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EA2EF" w14:textId="77777777" w:rsidR="009365FD" w:rsidRPr="0070529D" w:rsidRDefault="009365FD" w:rsidP="0070529D">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BD01A" w14:textId="77777777" w:rsidR="009D5497" w:rsidRDefault="009D5497">
      <w:r>
        <w:separator/>
      </w:r>
    </w:p>
  </w:footnote>
  <w:footnote w:type="continuationSeparator" w:id="0">
    <w:p w14:paraId="2947F5C4" w14:textId="77777777" w:rsidR="009D5497" w:rsidRDefault="009D5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64BDF" w14:textId="77777777" w:rsidR="0007236A" w:rsidRDefault="000723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AC637" w14:textId="77777777" w:rsidR="00361D46" w:rsidRDefault="00B35F87" w:rsidP="00E71982">
    <w:pPr>
      <w:pStyle w:val="Header"/>
      <w:tabs>
        <w:tab w:val="clear" w:pos="4320"/>
        <w:tab w:val="clear" w:pos="8640"/>
        <w:tab w:val="left" w:pos="7400"/>
      </w:tabs>
      <w:rPr>
        <w:noProof/>
        <w:lang w:val="en-SG"/>
      </w:rPr>
    </w:pPr>
    <w:r>
      <w:rPr>
        <w:noProof/>
      </w:rPr>
      <w:drawing>
        <wp:anchor distT="0" distB="0" distL="114300" distR="114300" simplePos="0" relativeHeight="251657216" behindDoc="1" locked="0" layoutInCell="1" allowOverlap="1" wp14:anchorId="4D95B625" wp14:editId="03797F2A">
          <wp:simplePos x="0" y="0"/>
          <wp:positionH relativeFrom="column">
            <wp:posOffset>-226695</wp:posOffset>
          </wp:positionH>
          <wp:positionV relativeFrom="paragraph">
            <wp:posOffset>6350</wp:posOffset>
          </wp:positionV>
          <wp:extent cx="6225540" cy="14484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5540" cy="144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71982">
      <w:rPr>
        <w:noProof/>
        <w:lang w:val="en-SG"/>
      </w:rPr>
      <w:tab/>
    </w:r>
  </w:p>
  <w:p w14:paraId="0C330872" w14:textId="77777777" w:rsidR="00FF56B3" w:rsidRPr="004623CF" w:rsidRDefault="00E71982" w:rsidP="00E71982">
    <w:pPr>
      <w:pStyle w:val="Header"/>
      <w:tabs>
        <w:tab w:val="clear" w:pos="4320"/>
        <w:tab w:val="clear" w:pos="8640"/>
        <w:tab w:val="left" w:pos="3620"/>
      </w:tabs>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5787"/>
    <w:multiLevelType w:val="hybridMultilevel"/>
    <w:tmpl w:val="47005564"/>
    <w:lvl w:ilvl="0" w:tplc="50CE763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5E5CAC"/>
    <w:multiLevelType w:val="hybridMultilevel"/>
    <w:tmpl w:val="F4144656"/>
    <w:lvl w:ilvl="0" w:tplc="3F284290">
      <w:start w:val="2"/>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11BF7B19"/>
    <w:multiLevelType w:val="hybridMultilevel"/>
    <w:tmpl w:val="9DCE8A70"/>
    <w:lvl w:ilvl="0" w:tplc="28FCC488">
      <w:start w:val="2"/>
      <w:numFmt w:val="decimal"/>
      <w:lvlText w:val="%1."/>
      <w:lvlJc w:val="left"/>
      <w:pPr>
        <w:ind w:left="1440" w:hanging="360"/>
      </w:pPr>
      <w:rPr>
        <w:b w:val="0"/>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3" w15:restartNumberingAfterBreak="0">
    <w:nsid w:val="195F0F85"/>
    <w:multiLevelType w:val="hybridMultilevel"/>
    <w:tmpl w:val="28EA22D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7">
      <w:start w:val="1"/>
      <w:numFmt w:val="lowerLetter"/>
      <w:lvlText w:val="%3)"/>
      <w:lvlJc w:val="lef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1C540283"/>
    <w:multiLevelType w:val="hybridMultilevel"/>
    <w:tmpl w:val="748473F2"/>
    <w:lvl w:ilvl="0" w:tplc="76E0105E">
      <w:start w:val="1"/>
      <w:numFmt w:val="lowerLetter"/>
      <w:lvlText w:val="(%1)"/>
      <w:lvlJc w:val="left"/>
      <w:pPr>
        <w:ind w:left="1440" w:hanging="360"/>
      </w:pPr>
      <w:rPr>
        <w:sz w:val="24"/>
        <w:szCs w:val="24"/>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5" w15:restartNumberingAfterBreak="0">
    <w:nsid w:val="2B290B96"/>
    <w:multiLevelType w:val="hybridMultilevel"/>
    <w:tmpl w:val="28EA22D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7">
      <w:start w:val="1"/>
      <w:numFmt w:val="lowerLetter"/>
      <w:lvlText w:val="%3)"/>
      <w:lvlJc w:val="lef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31FF42DF"/>
    <w:multiLevelType w:val="hybridMultilevel"/>
    <w:tmpl w:val="6D40B416"/>
    <w:lvl w:ilvl="0" w:tplc="4809001B">
      <w:start w:val="1"/>
      <w:numFmt w:val="lowerRoman"/>
      <w:lvlText w:val="%1."/>
      <w:lvlJc w:val="right"/>
      <w:pPr>
        <w:ind w:left="2973" w:hanging="360"/>
      </w:pPr>
    </w:lvl>
    <w:lvl w:ilvl="1" w:tplc="48090019">
      <w:start w:val="1"/>
      <w:numFmt w:val="lowerLetter"/>
      <w:lvlText w:val="%2."/>
      <w:lvlJc w:val="left"/>
      <w:pPr>
        <w:ind w:left="3693" w:hanging="360"/>
      </w:pPr>
    </w:lvl>
    <w:lvl w:ilvl="2" w:tplc="4809001B">
      <w:start w:val="1"/>
      <w:numFmt w:val="lowerRoman"/>
      <w:lvlText w:val="%3."/>
      <w:lvlJc w:val="right"/>
      <w:pPr>
        <w:ind w:left="4413" w:hanging="180"/>
      </w:pPr>
    </w:lvl>
    <w:lvl w:ilvl="3" w:tplc="4809000F">
      <w:start w:val="1"/>
      <w:numFmt w:val="decimal"/>
      <w:lvlText w:val="%4."/>
      <w:lvlJc w:val="left"/>
      <w:pPr>
        <w:ind w:left="5133" w:hanging="360"/>
      </w:pPr>
    </w:lvl>
    <w:lvl w:ilvl="4" w:tplc="48090019">
      <w:start w:val="1"/>
      <w:numFmt w:val="lowerLetter"/>
      <w:lvlText w:val="%5."/>
      <w:lvlJc w:val="left"/>
      <w:pPr>
        <w:ind w:left="5853" w:hanging="360"/>
      </w:pPr>
    </w:lvl>
    <w:lvl w:ilvl="5" w:tplc="4809001B">
      <w:start w:val="1"/>
      <w:numFmt w:val="lowerRoman"/>
      <w:lvlText w:val="%6."/>
      <w:lvlJc w:val="right"/>
      <w:pPr>
        <w:ind w:left="6573" w:hanging="180"/>
      </w:pPr>
    </w:lvl>
    <w:lvl w:ilvl="6" w:tplc="4809000F">
      <w:start w:val="1"/>
      <w:numFmt w:val="decimal"/>
      <w:lvlText w:val="%7."/>
      <w:lvlJc w:val="left"/>
      <w:pPr>
        <w:ind w:left="7293" w:hanging="360"/>
      </w:pPr>
    </w:lvl>
    <w:lvl w:ilvl="7" w:tplc="48090019">
      <w:start w:val="1"/>
      <w:numFmt w:val="lowerLetter"/>
      <w:lvlText w:val="%8."/>
      <w:lvlJc w:val="left"/>
      <w:pPr>
        <w:ind w:left="8013" w:hanging="360"/>
      </w:pPr>
    </w:lvl>
    <w:lvl w:ilvl="8" w:tplc="4809001B">
      <w:start w:val="1"/>
      <w:numFmt w:val="lowerRoman"/>
      <w:lvlText w:val="%9."/>
      <w:lvlJc w:val="right"/>
      <w:pPr>
        <w:ind w:left="8733" w:hanging="180"/>
      </w:pPr>
    </w:lvl>
  </w:abstractNum>
  <w:abstractNum w:abstractNumId="7" w15:restartNumberingAfterBreak="0">
    <w:nsid w:val="36B627B9"/>
    <w:multiLevelType w:val="hybridMultilevel"/>
    <w:tmpl w:val="F30838E4"/>
    <w:lvl w:ilvl="0" w:tplc="12C42A60">
      <w:start w:val="1"/>
      <w:numFmt w:val="decimal"/>
      <w:lvlText w:val="%1."/>
      <w:lvlJc w:val="left"/>
      <w:pPr>
        <w:ind w:left="720" w:hanging="720"/>
      </w:pPr>
      <w:rPr>
        <w:color w:val="auto"/>
      </w:rPr>
    </w:lvl>
    <w:lvl w:ilvl="1" w:tplc="48090019">
      <w:start w:val="1"/>
      <w:numFmt w:val="lowerLetter"/>
      <w:lvlText w:val="%2."/>
      <w:lvlJc w:val="left"/>
      <w:pPr>
        <w:ind w:left="1080" w:hanging="360"/>
      </w:pPr>
    </w:lvl>
    <w:lvl w:ilvl="2" w:tplc="48090017">
      <w:start w:val="1"/>
      <w:numFmt w:val="lowerLetter"/>
      <w:lvlText w:val="%3)"/>
      <w:lvlJc w:val="lef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8" w15:restartNumberingAfterBreak="0">
    <w:nsid w:val="38E01692"/>
    <w:multiLevelType w:val="hybridMultilevel"/>
    <w:tmpl w:val="28EA22D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7">
      <w:start w:val="1"/>
      <w:numFmt w:val="lowerLetter"/>
      <w:lvlText w:val="%3)"/>
      <w:lvlJc w:val="lef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 w15:restartNumberingAfterBreak="0">
    <w:nsid w:val="3B5E3ABA"/>
    <w:multiLevelType w:val="hybridMultilevel"/>
    <w:tmpl w:val="F30838E4"/>
    <w:lvl w:ilvl="0" w:tplc="12C42A60">
      <w:start w:val="1"/>
      <w:numFmt w:val="decimal"/>
      <w:lvlText w:val="%1."/>
      <w:lvlJc w:val="left"/>
      <w:pPr>
        <w:ind w:left="720" w:hanging="720"/>
      </w:pPr>
      <w:rPr>
        <w:color w:val="auto"/>
      </w:rPr>
    </w:lvl>
    <w:lvl w:ilvl="1" w:tplc="48090019">
      <w:start w:val="1"/>
      <w:numFmt w:val="lowerLetter"/>
      <w:lvlText w:val="%2."/>
      <w:lvlJc w:val="left"/>
      <w:pPr>
        <w:ind w:left="1080" w:hanging="360"/>
      </w:pPr>
    </w:lvl>
    <w:lvl w:ilvl="2" w:tplc="48090017">
      <w:start w:val="1"/>
      <w:numFmt w:val="lowerLetter"/>
      <w:lvlText w:val="%3)"/>
      <w:lvlJc w:val="lef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0" w15:restartNumberingAfterBreak="0">
    <w:nsid w:val="4BD14E43"/>
    <w:multiLevelType w:val="hybridMultilevel"/>
    <w:tmpl w:val="70C0D6AA"/>
    <w:lvl w:ilvl="0" w:tplc="38A4487E">
      <w:start w:val="1"/>
      <w:numFmt w:val="decimal"/>
      <w:lvlText w:val="%1."/>
      <w:lvlJc w:val="left"/>
      <w:pPr>
        <w:ind w:left="720" w:hanging="72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E747ED5"/>
    <w:multiLevelType w:val="hybridMultilevel"/>
    <w:tmpl w:val="0DE44C98"/>
    <w:lvl w:ilvl="0" w:tplc="C42C6B76">
      <w:start w:val="2"/>
      <w:numFmt w:val="decimal"/>
      <w:lvlText w:val="%1."/>
      <w:lvlJc w:val="left"/>
      <w:pPr>
        <w:ind w:left="2160" w:hanging="360"/>
      </w:pPr>
      <w:rPr>
        <w:b w:val="0"/>
      </w:rPr>
    </w:lvl>
    <w:lvl w:ilvl="1" w:tplc="48090019">
      <w:start w:val="1"/>
      <w:numFmt w:val="lowerLetter"/>
      <w:lvlText w:val="%2."/>
      <w:lvlJc w:val="left"/>
      <w:pPr>
        <w:ind w:left="2880" w:hanging="360"/>
      </w:pPr>
    </w:lvl>
    <w:lvl w:ilvl="2" w:tplc="4809001B">
      <w:start w:val="1"/>
      <w:numFmt w:val="lowerRoman"/>
      <w:lvlText w:val="%3."/>
      <w:lvlJc w:val="right"/>
      <w:pPr>
        <w:ind w:left="3600" w:hanging="180"/>
      </w:pPr>
    </w:lvl>
    <w:lvl w:ilvl="3" w:tplc="4809000F">
      <w:start w:val="1"/>
      <w:numFmt w:val="decimal"/>
      <w:lvlText w:val="%4."/>
      <w:lvlJc w:val="left"/>
      <w:pPr>
        <w:ind w:left="4320" w:hanging="360"/>
      </w:pPr>
    </w:lvl>
    <w:lvl w:ilvl="4" w:tplc="48090019">
      <w:start w:val="1"/>
      <w:numFmt w:val="lowerLetter"/>
      <w:lvlText w:val="%5."/>
      <w:lvlJc w:val="left"/>
      <w:pPr>
        <w:ind w:left="5040" w:hanging="360"/>
      </w:pPr>
    </w:lvl>
    <w:lvl w:ilvl="5" w:tplc="4809001B">
      <w:start w:val="1"/>
      <w:numFmt w:val="lowerRoman"/>
      <w:lvlText w:val="%6."/>
      <w:lvlJc w:val="right"/>
      <w:pPr>
        <w:ind w:left="5760" w:hanging="180"/>
      </w:pPr>
    </w:lvl>
    <w:lvl w:ilvl="6" w:tplc="4809000F">
      <w:start w:val="1"/>
      <w:numFmt w:val="decimal"/>
      <w:lvlText w:val="%7."/>
      <w:lvlJc w:val="left"/>
      <w:pPr>
        <w:ind w:left="6480" w:hanging="360"/>
      </w:pPr>
    </w:lvl>
    <w:lvl w:ilvl="7" w:tplc="48090019">
      <w:start w:val="1"/>
      <w:numFmt w:val="lowerLetter"/>
      <w:lvlText w:val="%8."/>
      <w:lvlJc w:val="left"/>
      <w:pPr>
        <w:ind w:left="7200" w:hanging="360"/>
      </w:pPr>
    </w:lvl>
    <w:lvl w:ilvl="8" w:tplc="4809001B">
      <w:start w:val="1"/>
      <w:numFmt w:val="lowerRoman"/>
      <w:lvlText w:val="%9."/>
      <w:lvlJc w:val="right"/>
      <w:pPr>
        <w:ind w:left="7920" w:hanging="180"/>
      </w:pPr>
    </w:lvl>
  </w:abstractNum>
  <w:abstractNum w:abstractNumId="12" w15:restartNumberingAfterBreak="0">
    <w:nsid w:val="61413E23"/>
    <w:multiLevelType w:val="hybridMultilevel"/>
    <w:tmpl w:val="6C52E4F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FDEE5A6E">
      <w:start w:val="1"/>
      <w:numFmt w:val="lowerLetter"/>
      <w:lvlText w:val="(%3)"/>
      <w:lvlJc w:val="lef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65CC1C6C"/>
    <w:multiLevelType w:val="hybridMultilevel"/>
    <w:tmpl w:val="03542D62"/>
    <w:lvl w:ilvl="0" w:tplc="C42C6B76">
      <w:start w:val="2"/>
      <w:numFmt w:val="decimal"/>
      <w:lvlText w:val="%1."/>
      <w:lvlJc w:val="left"/>
      <w:pPr>
        <w:ind w:left="2160" w:hanging="360"/>
      </w:pPr>
      <w:rPr>
        <w:b w:val="0"/>
      </w:rPr>
    </w:lvl>
    <w:lvl w:ilvl="1" w:tplc="48090019">
      <w:start w:val="1"/>
      <w:numFmt w:val="lowerLetter"/>
      <w:lvlText w:val="%2."/>
      <w:lvlJc w:val="left"/>
      <w:pPr>
        <w:ind w:left="2880" w:hanging="360"/>
      </w:pPr>
    </w:lvl>
    <w:lvl w:ilvl="2" w:tplc="4809001B">
      <w:start w:val="1"/>
      <w:numFmt w:val="lowerRoman"/>
      <w:lvlText w:val="%3."/>
      <w:lvlJc w:val="right"/>
      <w:pPr>
        <w:ind w:left="3600" w:hanging="180"/>
      </w:pPr>
    </w:lvl>
    <w:lvl w:ilvl="3" w:tplc="4809000F">
      <w:start w:val="1"/>
      <w:numFmt w:val="decimal"/>
      <w:lvlText w:val="%4."/>
      <w:lvlJc w:val="left"/>
      <w:pPr>
        <w:ind w:left="4320" w:hanging="360"/>
      </w:pPr>
    </w:lvl>
    <w:lvl w:ilvl="4" w:tplc="48090019">
      <w:start w:val="1"/>
      <w:numFmt w:val="lowerLetter"/>
      <w:lvlText w:val="%5."/>
      <w:lvlJc w:val="left"/>
      <w:pPr>
        <w:ind w:left="5040" w:hanging="360"/>
      </w:pPr>
    </w:lvl>
    <w:lvl w:ilvl="5" w:tplc="4809001B">
      <w:start w:val="1"/>
      <w:numFmt w:val="lowerRoman"/>
      <w:lvlText w:val="%6."/>
      <w:lvlJc w:val="right"/>
      <w:pPr>
        <w:ind w:left="5760" w:hanging="180"/>
      </w:pPr>
    </w:lvl>
    <w:lvl w:ilvl="6" w:tplc="4809000F">
      <w:start w:val="1"/>
      <w:numFmt w:val="decimal"/>
      <w:lvlText w:val="%7."/>
      <w:lvlJc w:val="left"/>
      <w:pPr>
        <w:ind w:left="6480" w:hanging="360"/>
      </w:pPr>
    </w:lvl>
    <w:lvl w:ilvl="7" w:tplc="48090019">
      <w:start w:val="1"/>
      <w:numFmt w:val="lowerLetter"/>
      <w:lvlText w:val="%8."/>
      <w:lvlJc w:val="left"/>
      <w:pPr>
        <w:ind w:left="7200" w:hanging="360"/>
      </w:pPr>
    </w:lvl>
    <w:lvl w:ilvl="8" w:tplc="4809001B">
      <w:start w:val="1"/>
      <w:numFmt w:val="lowerRoman"/>
      <w:lvlText w:val="%9."/>
      <w:lvlJc w:val="right"/>
      <w:pPr>
        <w:ind w:left="7920" w:hanging="180"/>
      </w:pPr>
    </w:lvl>
  </w:abstractNum>
  <w:abstractNum w:abstractNumId="14" w15:restartNumberingAfterBreak="0">
    <w:nsid w:val="77CA6122"/>
    <w:multiLevelType w:val="hybridMultilevel"/>
    <w:tmpl w:val="1B4694CC"/>
    <w:lvl w:ilvl="0" w:tplc="48090017">
      <w:start w:val="1"/>
      <w:numFmt w:val="lowerLetter"/>
      <w:lvlText w:val="%1)"/>
      <w:lvlJc w:val="left"/>
      <w:pPr>
        <w:ind w:left="2629" w:hanging="360"/>
      </w:pPr>
    </w:lvl>
    <w:lvl w:ilvl="1" w:tplc="48090019">
      <w:start w:val="1"/>
      <w:numFmt w:val="lowerLetter"/>
      <w:lvlText w:val="%2."/>
      <w:lvlJc w:val="left"/>
      <w:pPr>
        <w:ind w:left="3349" w:hanging="360"/>
      </w:pPr>
    </w:lvl>
    <w:lvl w:ilvl="2" w:tplc="4809001B">
      <w:start w:val="1"/>
      <w:numFmt w:val="lowerRoman"/>
      <w:lvlText w:val="%3."/>
      <w:lvlJc w:val="right"/>
      <w:pPr>
        <w:ind w:left="4069" w:hanging="180"/>
      </w:pPr>
    </w:lvl>
    <w:lvl w:ilvl="3" w:tplc="4809000F">
      <w:start w:val="1"/>
      <w:numFmt w:val="decimal"/>
      <w:lvlText w:val="%4."/>
      <w:lvlJc w:val="left"/>
      <w:pPr>
        <w:ind w:left="4789" w:hanging="360"/>
      </w:pPr>
    </w:lvl>
    <w:lvl w:ilvl="4" w:tplc="48090019">
      <w:start w:val="1"/>
      <w:numFmt w:val="lowerLetter"/>
      <w:lvlText w:val="%5."/>
      <w:lvlJc w:val="left"/>
      <w:pPr>
        <w:ind w:left="5509" w:hanging="360"/>
      </w:pPr>
    </w:lvl>
    <w:lvl w:ilvl="5" w:tplc="4809001B">
      <w:start w:val="1"/>
      <w:numFmt w:val="lowerRoman"/>
      <w:lvlText w:val="%6."/>
      <w:lvlJc w:val="right"/>
      <w:pPr>
        <w:ind w:left="6229" w:hanging="180"/>
      </w:pPr>
    </w:lvl>
    <w:lvl w:ilvl="6" w:tplc="4809000F">
      <w:start w:val="1"/>
      <w:numFmt w:val="decimal"/>
      <w:lvlText w:val="%7."/>
      <w:lvlJc w:val="left"/>
      <w:pPr>
        <w:ind w:left="6949" w:hanging="360"/>
      </w:pPr>
    </w:lvl>
    <w:lvl w:ilvl="7" w:tplc="48090019">
      <w:start w:val="1"/>
      <w:numFmt w:val="lowerLetter"/>
      <w:lvlText w:val="%8."/>
      <w:lvlJc w:val="left"/>
      <w:pPr>
        <w:ind w:left="7669" w:hanging="360"/>
      </w:pPr>
    </w:lvl>
    <w:lvl w:ilvl="8" w:tplc="4809001B">
      <w:start w:val="1"/>
      <w:numFmt w:val="lowerRoman"/>
      <w:lvlText w:val="%9."/>
      <w:lvlJc w:val="right"/>
      <w:pPr>
        <w:ind w:left="8389" w:hanging="180"/>
      </w:pPr>
    </w:lvl>
  </w:abstractNum>
  <w:abstractNum w:abstractNumId="15" w15:restartNumberingAfterBreak="0">
    <w:nsid w:val="7D9E6D2C"/>
    <w:multiLevelType w:val="hybridMultilevel"/>
    <w:tmpl w:val="F30838E4"/>
    <w:lvl w:ilvl="0" w:tplc="12C42A60">
      <w:start w:val="1"/>
      <w:numFmt w:val="decimal"/>
      <w:lvlText w:val="%1."/>
      <w:lvlJc w:val="left"/>
      <w:pPr>
        <w:ind w:left="720" w:hanging="720"/>
      </w:pPr>
      <w:rPr>
        <w:color w:val="auto"/>
      </w:rPr>
    </w:lvl>
    <w:lvl w:ilvl="1" w:tplc="48090019">
      <w:start w:val="1"/>
      <w:numFmt w:val="lowerLetter"/>
      <w:lvlText w:val="%2."/>
      <w:lvlJc w:val="left"/>
      <w:pPr>
        <w:ind w:left="1080" w:hanging="360"/>
      </w:pPr>
    </w:lvl>
    <w:lvl w:ilvl="2" w:tplc="48090017">
      <w:start w:val="1"/>
      <w:numFmt w:val="lowerLetter"/>
      <w:lvlText w:val="%3)"/>
      <w:lvlJc w:val="lef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0"/>
  </w:num>
  <w:num w:numId="12">
    <w:abstractNumId w:val="7"/>
  </w:num>
  <w:num w:numId="13">
    <w:abstractNumId w:val="1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5"/>
  </w:num>
  <w:num w:numId="17">
    <w:abstractNumId w:val="5"/>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ron SAM (MOM)">
    <w15:presenceInfo w15:providerId="None" w15:userId="Sharon SAM (M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trackRevision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76"/>
    <w:rsid w:val="00042D6C"/>
    <w:rsid w:val="0007236A"/>
    <w:rsid w:val="00137E6E"/>
    <w:rsid w:val="001430BC"/>
    <w:rsid w:val="0018177A"/>
    <w:rsid w:val="001D6A12"/>
    <w:rsid w:val="001F6536"/>
    <w:rsid w:val="00251553"/>
    <w:rsid w:val="00276A6F"/>
    <w:rsid w:val="003307FE"/>
    <w:rsid w:val="00332366"/>
    <w:rsid w:val="00334611"/>
    <w:rsid w:val="00361D46"/>
    <w:rsid w:val="00391ECF"/>
    <w:rsid w:val="003D4E93"/>
    <w:rsid w:val="00413973"/>
    <w:rsid w:val="0046192E"/>
    <w:rsid w:val="004623CF"/>
    <w:rsid w:val="00492F1E"/>
    <w:rsid w:val="00503F7A"/>
    <w:rsid w:val="006D0245"/>
    <w:rsid w:val="0070529D"/>
    <w:rsid w:val="00717559"/>
    <w:rsid w:val="00746BDF"/>
    <w:rsid w:val="007A1851"/>
    <w:rsid w:val="007C373C"/>
    <w:rsid w:val="007C7D8F"/>
    <w:rsid w:val="007E179C"/>
    <w:rsid w:val="007F1702"/>
    <w:rsid w:val="007F3FBA"/>
    <w:rsid w:val="008E6EDD"/>
    <w:rsid w:val="009035EE"/>
    <w:rsid w:val="009365FD"/>
    <w:rsid w:val="00954037"/>
    <w:rsid w:val="00955218"/>
    <w:rsid w:val="009D5497"/>
    <w:rsid w:val="00A13792"/>
    <w:rsid w:val="00A4217D"/>
    <w:rsid w:val="00B35F87"/>
    <w:rsid w:val="00B765E4"/>
    <w:rsid w:val="00C22276"/>
    <w:rsid w:val="00C35D12"/>
    <w:rsid w:val="00CF6EE8"/>
    <w:rsid w:val="00D51721"/>
    <w:rsid w:val="00DC6C3C"/>
    <w:rsid w:val="00E113BF"/>
    <w:rsid w:val="00E14A98"/>
    <w:rsid w:val="00E71982"/>
    <w:rsid w:val="00E764CD"/>
    <w:rsid w:val="00E9481E"/>
    <w:rsid w:val="00EB5CD9"/>
    <w:rsid w:val="00F26F71"/>
    <w:rsid w:val="00FF56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FC0086A"/>
  <w15:chartTrackingRefBased/>
  <w15:docId w15:val="{89966CE5-86E4-40C5-889D-56B31A3E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8">
    <w:name w:val="heading 8"/>
    <w:basedOn w:val="Normal"/>
    <w:next w:val="Normal"/>
    <w:qFormat/>
    <w:rsid w:val="009365FD"/>
    <w:pPr>
      <w:keepNext/>
      <w:framePr w:w="3775" w:h="1725" w:hSpace="187" w:wrap="auto" w:vAnchor="page" w:hAnchor="page" w:x="6918" w:y="13969" w:anchorLock="1"/>
      <w:spacing w:before="100" w:after="20"/>
      <w:outlineLvl w:val="7"/>
    </w:pPr>
    <w:rPr>
      <w:rFonts w:ascii="Arial" w:hAnsi="Arial"/>
      <w:b/>
      <w:snapToGrid w:val="0"/>
      <w:sz w:val="1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4"/>
      <w:lang w:val="en-GB"/>
    </w:rPr>
  </w:style>
  <w:style w:type="paragraph" w:styleId="Footer">
    <w:name w:val="footer"/>
    <w:basedOn w:val="Normal"/>
    <w:pPr>
      <w:tabs>
        <w:tab w:val="center" w:pos="4320"/>
        <w:tab w:val="right" w:pos="8640"/>
      </w:tabs>
    </w:pPr>
    <w:rPr>
      <w:rFonts w:ascii="CG Times" w:hAnsi="CG Times"/>
      <w:sz w:val="24"/>
      <w:lang w:val="en-GB" w:eastAsia="en-US"/>
    </w:rPr>
  </w:style>
  <w:style w:type="character" w:styleId="Hyperlink">
    <w:name w:val="Hyperlink"/>
    <w:basedOn w:val="DefaultParagraphFont"/>
    <w:uiPriority w:val="99"/>
    <w:unhideWhenUsed/>
    <w:rsid w:val="00E71982"/>
    <w:rPr>
      <w:color w:val="0563C1"/>
      <w:u w:val="single"/>
    </w:rPr>
  </w:style>
  <w:style w:type="paragraph" w:styleId="ListParagraph">
    <w:name w:val="List Paragraph"/>
    <w:aliases w:val="Noise heading,En tête 1,Cell bullets,RUS List,alphabet listing,List Paragraph1,Rec para,Text,Credits,Number abc,a List Paragraph,L1,En t?te 1,123 List Paragraph,Recommendation,List Paragraph11,List Paragraph111,L,F5 List Paragraph,Dot pt"/>
    <w:basedOn w:val="Normal"/>
    <w:link w:val="ListParagraphChar"/>
    <w:uiPriority w:val="34"/>
    <w:qFormat/>
    <w:rsid w:val="00E71982"/>
    <w:pPr>
      <w:ind w:left="720"/>
      <w:contextualSpacing/>
    </w:pPr>
    <w:rPr>
      <w:rFonts w:asciiTheme="minorHAnsi" w:eastAsiaTheme="minorEastAsia" w:hAnsiTheme="minorHAnsi" w:cstheme="minorBidi"/>
      <w:sz w:val="22"/>
      <w:szCs w:val="22"/>
      <w:lang w:val="en-SG"/>
    </w:rPr>
  </w:style>
  <w:style w:type="table" w:styleId="TableGrid">
    <w:name w:val="Table Grid"/>
    <w:basedOn w:val="TableNormal"/>
    <w:uiPriority w:val="39"/>
    <w:rsid w:val="00E71982"/>
    <w:rPr>
      <w:rFonts w:asciiTheme="minorHAnsi" w:eastAsiaTheme="minorEastAsia" w:hAnsiTheme="minorHAnsi" w:cstheme="minorBidi"/>
      <w:sz w:val="22"/>
      <w:szCs w:val="22"/>
      <w:lang w:val="en-S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oise heading Char,En tête 1 Char,Cell bullets Char,RUS List Char,alphabet listing Char,List Paragraph1 Char,Rec para Char,Text Char,Credits Char,Number abc Char,a List Paragraph Char,L1 Char,En t?te 1 Char,123 List Paragraph Char"/>
    <w:basedOn w:val="DefaultParagraphFont"/>
    <w:link w:val="ListParagraph"/>
    <w:uiPriority w:val="34"/>
    <w:qFormat/>
    <w:locked/>
    <w:rsid w:val="003307FE"/>
    <w:rPr>
      <w:rFonts w:asciiTheme="minorHAnsi" w:eastAsiaTheme="minorEastAsia" w:hAnsiTheme="minorHAnsi" w:cstheme="minorBidi"/>
      <w:sz w:val="22"/>
      <w:szCs w:val="22"/>
      <w:lang w:val="en-SG" w:eastAsia="zh-CN"/>
    </w:rPr>
  </w:style>
  <w:style w:type="character" w:styleId="UnresolvedMention">
    <w:name w:val="Unresolved Mention"/>
    <w:basedOn w:val="DefaultParagraphFont"/>
    <w:uiPriority w:val="99"/>
    <w:semiHidden/>
    <w:unhideWhenUsed/>
    <w:rsid w:val="00C35D12"/>
    <w:rPr>
      <w:color w:val="605E5C"/>
      <w:shd w:val="clear" w:color="auto" w:fill="E1DFDD"/>
    </w:rPr>
  </w:style>
  <w:style w:type="character" w:styleId="CommentReference">
    <w:name w:val="annotation reference"/>
    <w:basedOn w:val="DefaultParagraphFont"/>
    <w:rsid w:val="00C35D12"/>
    <w:rPr>
      <w:sz w:val="16"/>
      <w:szCs w:val="16"/>
    </w:rPr>
  </w:style>
  <w:style w:type="paragraph" w:styleId="CommentText">
    <w:name w:val="annotation text"/>
    <w:basedOn w:val="Normal"/>
    <w:link w:val="CommentTextChar"/>
    <w:rsid w:val="00C35D12"/>
  </w:style>
  <w:style w:type="character" w:customStyle="1" w:styleId="CommentTextChar">
    <w:name w:val="Comment Text Char"/>
    <w:basedOn w:val="DefaultParagraphFont"/>
    <w:link w:val="CommentText"/>
    <w:rsid w:val="00C35D12"/>
    <w:rPr>
      <w:lang w:eastAsia="zh-CN"/>
    </w:rPr>
  </w:style>
  <w:style w:type="paragraph" w:styleId="CommentSubject">
    <w:name w:val="annotation subject"/>
    <w:basedOn w:val="CommentText"/>
    <w:next w:val="CommentText"/>
    <w:link w:val="CommentSubjectChar"/>
    <w:rsid w:val="00C35D12"/>
    <w:rPr>
      <w:b/>
      <w:bCs/>
    </w:rPr>
  </w:style>
  <w:style w:type="character" w:customStyle="1" w:styleId="CommentSubjectChar">
    <w:name w:val="Comment Subject Char"/>
    <w:basedOn w:val="CommentTextChar"/>
    <w:link w:val="CommentSubject"/>
    <w:rsid w:val="00C35D12"/>
    <w:rPr>
      <w:b/>
      <w:bCs/>
      <w:lang w:eastAsia="zh-CN"/>
    </w:rPr>
  </w:style>
  <w:style w:type="paragraph" w:styleId="BalloonText">
    <w:name w:val="Balloon Text"/>
    <w:basedOn w:val="Normal"/>
    <w:link w:val="BalloonTextChar"/>
    <w:semiHidden/>
    <w:unhideWhenUsed/>
    <w:rsid w:val="00C35D12"/>
    <w:rPr>
      <w:rFonts w:ascii="Segoe UI" w:hAnsi="Segoe UI" w:cs="Segoe UI"/>
      <w:sz w:val="18"/>
      <w:szCs w:val="18"/>
    </w:rPr>
  </w:style>
  <w:style w:type="character" w:customStyle="1" w:styleId="BalloonTextChar">
    <w:name w:val="Balloon Text Char"/>
    <w:basedOn w:val="DefaultParagraphFont"/>
    <w:link w:val="BalloonText"/>
    <w:semiHidden/>
    <w:rsid w:val="00C35D12"/>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om.gov.sg/-/media/mom/documents/foreign-manpower/fwmomcare/fwmomcare-user-guide.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mom.gov.sg/-/media/mom/documents/foreign-manpower/fwmomcare/fwmomcare-user-guide.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mom.gov.sg/-/media/mom/documents/foreign-manpower/fwmomcare/fwmomcare-user-guide.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om.gov.sg/-/media/mom/documents/foreign-manpower/fwmomcare/fwmomcare-user-guid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876E2B39E754F85596D743BA0ED08" ma:contentTypeVersion="1" ma:contentTypeDescription="Create a new document." ma:contentTypeScope="" ma:versionID="b56340da906d82036479e6c4d1b5fb94">
  <xsd:schema xmlns:xsd="http://www.w3.org/2001/XMLSchema" xmlns:xs="http://www.w3.org/2001/XMLSchema" xmlns:p="http://schemas.microsoft.com/office/2006/metadata/properties" xmlns:ns2="a791c215-3972-49e7-886b-18dc004c1ec7" xmlns:ns3="7d4cc6de-6763-43de-8918-a13661a04c01" targetNamespace="http://schemas.microsoft.com/office/2006/metadata/properties" ma:root="true" ma:fieldsID="0b333afa282cdc6c8a72b0742a1ae9cd" ns2:_="" ns3:_="">
    <xsd:import namespace="a791c215-3972-49e7-886b-18dc004c1ec7"/>
    <xsd:import namespace="7d4cc6de-6763-43de-8918-a13661a04c01"/>
    <xsd:element name="properties">
      <xsd:complexType>
        <xsd:sequence>
          <xsd:element name="documentManagement">
            <xsd:complexType>
              <xsd:all>
                <xsd:element ref="ns2:_dlc_DocId" minOccurs="0"/>
                <xsd:element ref="ns2:_dlc_DocIdUrl" minOccurs="0"/>
                <xsd:element ref="ns2:_dlc_DocIdPersistId" minOccurs="0"/>
                <xsd:element ref="ns3:D1Tagg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1c215-3972-49e7-886b-18dc004c1ec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d4cc6de-6763-43de-8918-a13661a04c01" elementFormDefault="qualified">
    <xsd:import namespace="http://schemas.microsoft.com/office/2006/documentManagement/types"/>
    <xsd:import namespace="http://schemas.microsoft.com/office/infopath/2007/PartnerControls"/>
    <xsd:element name="D1Tagging" ma:index="11" nillable="true" ma:displayName="D1Tagging" ma:internalName="D1Tagging">
      <xsd:complexType>
        <xsd:complexContent>
          <xsd:extension base="dms:MultiChoiceFillIn">
            <xsd:sequence>
              <xsd:element name="Value" maxOccurs="unbounded" minOccurs="0" nillable="true">
                <xsd:simpleType>
                  <xsd:union memberTypes="dms:Text">
                    <xsd:simpleType>
                      <xsd:restriction base="dms:Choice">
                        <xsd:enumeration value="..."/>
                      </xsd:restriction>
                    </xsd:simpleType>
                  </xsd:un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AEC7753-DF0E-430C-863E-D3E84CA5D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1c215-3972-49e7-886b-18dc004c1ec7"/>
    <ds:schemaRef ds:uri="7d4cc6de-6763-43de-8918-a13661a04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10A270-739D-4FF4-981C-B578EBDF31E2}">
  <ds:schemaRefs>
    <ds:schemaRef ds:uri="http://schemas.openxmlformats.org/officeDocument/2006/bibliography"/>
  </ds:schemaRefs>
</ds:datastoreItem>
</file>

<file path=customXml/itemProps3.xml><?xml version="1.0" encoding="utf-8"?>
<ds:datastoreItem xmlns:ds="http://schemas.openxmlformats.org/officeDocument/2006/customXml" ds:itemID="{B87C8EA2-A47B-4BCE-9D66-0B5A48C05D94}">
  <ds:schemaRefs>
    <ds:schemaRef ds:uri="http://schemas.microsoft.com/sharepoint/v3/contenttype/forms"/>
  </ds:schemaRefs>
</ds:datastoreItem>
</file>

<file path=customXml/itemProps4.xml><?xml version="1.0" encoding="utf-8"?>
<ds:datastoreItem xmlns:ds="http://schemas.openxmlformats.org/officeDocument/2006/customXml" ds:itemID="{0A711DD6-2B04-44E3-B42F-C302C6A307E6}">
  <ds:schemaRefs>
    <ds:schemaRef ds:uri="http://schemas.microsoft.com/office/2006/metadata/longProperties"/>
  </ds:schemaRefs>
</ds:datastoreItem>
</file>

<file path=customXml/itemProps5.xml><?xml version="1.0" encoding="utf-8"?>
<ds:datastoreItem xmlns:ds="http://schemas.openxmlformats.org/officeDocument/2006/customXml" ds:itemID="{7CB7D635-AEF7-4E35-815A-EE65BC36C63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4147</Words>
  <Characters>21229</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lpstr>
    </vt:vector>
  </TitlesOfParts>
  <Company>MOM</Company>
  <LinksUpToDate>false</LinksUpToDate>
  <CharactersWithSpaces>25326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MOM</dc:creator>
  <cp:keywords/>
  <dc:description/>
  <cp:lastModifiedBy>Grace WOON (MOM)</cp:lastModifiedBy>
  <cp:revision>2</cp:revision>
  <dcterms:created xsi:type="dcterms:W3CDTF">2021-10-08T01:48:00Z</dcterms:created>
  <dcterms:modified xsi:type="dcterms:W3CDTF">2021-10-08T01:48:00Z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A6RDAYHAR5YR-588397396-6658</vt:lpwstr>
  </property>
  <property fmtid="{D5CDD505-2E9C-101B-9397-08002B2CF9AE}" pid="3" name="_dlc_DocIdItemGuid">
    <vt:lpwstr>455d3db3-d6c3-435b-a2c1-571f71c7ad48</vt:lpwstr>
  </property>
  <property fmtid="{D5CDD505-2E9C-101B-9397-08002B2CF9AE}" pid="4" name="_dlc_DocIdUrl">
    <vt:lpwstr>http://mymomster.intranet.mom.gov.sg/sites/ccd_SharedDrive_01/_layouts/15/DocIdRedir.aspx?ID=A6RDAYHAR5YR-588397396-6658, A6RDAYHAR5YR-588397396-6658</vt:lpwstr>
  </property>
  <property fmtid="{D5CDD505-2E9C-101B-9397-08002B2CF9AE}" pid="5" name="D1Tagging">
    <vt:lpwstr/>
  </property>
  <property fmtid="{D5CDD505-2E9C-101B-9397-08002B2CF9AE}" pid="6" name="MSIP_Label_3f9331f7-95a2-472a-92bc-d73219eb516b_Enabled">
    <vt:lpwstr>True</vt:lpwstr>
  </property>
  <property fmtid="{D5CDD505-2E9C-101B-9397-08002B2CF9AE}" pid="7" name="MSIP_Label_3f9331f7-95a2-472a-92bc-d73219eb516b_SiteId">
    <vt:lpwstr>0b11c524-9a1c-4e1b-84cb-6336aefc2243</vt:lpwstr>
  </property>
  <property fmtid="{D5CDD505-2E9C-101B-9397-08002B2CF9AE}" pid="8" name="MSIP_Label_3f9331f7-95a2-472a-92bc-d73219eb516b_Owner">
    <vt:lpwstr>MOMLMC3@soe.sgnet.gov.sg</vt:lpwstr>
  </property>
  <property fmtid="{D5CDD505-2E9C-101B-9397-08002B2CF9AE}" pid="9" name="MSIP_Label_3f9331f7-95a2-472a-92bc-d73219eb516b_SetDate">
    <vt:lpwstr>2020-04-02T12:26:39.0366970Z</vt:lpwstr>
  </property>
  <property fmtid="{D5CDD505-2E9C-101B-9397-08002B2CF9AE}" pid="10" name="MSIP_Label_3f9331f7-95a2-472a-92bc-d73219eb516b_Name">
    <vt:lpwstr>CONFIDENTIAL</vt:lpwstr>
  </property>
  <property fmtid="{D5CDD505-2E9C-101B-9397-08002B2CF9AE}" pid="11" name="MSIP_Label_3f9331f7-95a2-472a-92bc-d73219eb516b_Application">
    <vt:lpwstr>Microsoft Azure Information Protection</vt:lpwstr>
  </property>
  <property fmtid="{D5CDD505-2E9C-101B-9397-08002B2CF9AE}" pid="12" name="MSIP_Label_3f9331f7-95a2-472a-92bc-d73219eb516b_ActionId">
    <vt:lpwstr>597e1c0b-940f-4709-a560-0fa7bd391d27</vt:lpwstr>
  </property>
  <property fmtid="{D5CDD505-2E9C-101B-9397-08002B2CF9AE}" pid="13" name="MSIP_Label_3f9331f7-95a2-472a-92bc-d73219eb516b_Extended_MSFT_Method">
    <vt:lpwstr>Automatic</vt:lpwstr>
  </property>
  <property fmtid="{D5CDD505-2E9C-101B-9397-08002B2CF9AE}" pid="14" name="MSIP_Label_4f288355-fb4c-44cd-b9ca-40cfc2aee5f8_Enabled">
    <vt:lpwstr>True</vt:lpwstr>
  </property>
  <property fmtid="{D5CDD505-2E9C-101B-9397-08002B2CF9AE}" pid="15" name="MSIP_Label_4f288355-fb4c-44cd-b9ca-40cfc2aee5f8_SiteId">
    <vt:lpwstr>0b11c524-9a1c-4e1b-84cb-6336aefc2243</vt:lpwstr>
  </property>
  <property fmtid="{D5CDD505-2E9C-101B-9397-08002B2CF9AE}" pid="16" name="MSIP_Label_4f288355-fb4c-44cd-b9ca-40cfc2aee5f8_Owner">
    <vt:lpwstr>MOMLMC3@soe.sgnet.gov.sg</vt:lpwstr>
  </property>
  <property fmtid="{D5CDD505-2E9C-101B-9397-08002B2CF9AE}" pid="17" name="MSIP_Label_4f288355-fb4c-44cd-b9ca-40cfc2aee5f8_SetDate">
    <vt:lpwstr>2020-04-02T12:26:39.0366970Z</vt:lpwstr>
  </property>
  <property fmtid="{D5CDD505-2E9C-101B-9397-08002B2CF9AE}" pid="18" name="MSIP_Label_4f288355-fb4c-44cd-b9ca-40cfc2aee5f8_Name">
    <vt:lpwstr>NON-SENSITIVE</vt:lpwstr>
  </property>
  <property fmtid="{D5CDD505-2E9C-101B-9397-08002B2CF9AE}" pid="19" name="MSIP_Label_4f288355-fb4c-44cd-b9ca-40cfc2aee5f8_Application">
    <vt:lpwstr>Microsoft Azure Information Protection</vt:lpwstr>
  </property>
  <property fmtid="{D5CDD505-2E9C-101B-9397-08002B2CF9AE}" pid="20" name="MSIP_Label_4f288355-fb4c-44cd-b9ca-40cfc2aee5f8_ActionId">
    <vt:lpwstr>597e1c0b-940f-4709-a560-0fa7bd391d27</vt:lpwstr>
  </property>
  <property fmtid="{D5CDD505-2E9C-101B-9397-08002B2CF9AE}" pid="21" name="MSIP_Label_4f288355-fb4c-44cd-b9ca-40cfc2aee5f8_Parent">
    <vt:lpwstr>3f9331f7-95a2-472a-92bc-d73219eb516b</vt:lpwstr>
  </property>
  <property fmtid="{D5CDD505-2E9C-101B-9397-08002B2CF9AE}" pid="22" name="MSIP_Label_4f288355-fb4c-44cd-b9ca-40cfc2aee5f8_Extended_MSFT_Method">
    <vt:lpwstr>Automatic</vt:lpwstr>
  </property>
  <property fmtid="{D5CDD505-2E9C-101B-9397-08002B2CF9AE}" pid="23" name="Sensitivity">
    <vt:lpwstr>CONFIDENTIAL NON-SENSITIVE</vt:lpwstr>
  </property>
</Properties>
</file>